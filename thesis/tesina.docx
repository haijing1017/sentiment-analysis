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F8D" w:rsidRDefault="00E87F8D" w:rsidP="00E87F8D">
      <w:pPr>
        <w:pStyle w:val="Heading1"/>
      </w:pPr>
      <w:r>
        <w:t>Framework</w:t>
      </w:r>
    </w:p>
    <w:p w:rsidR="00413E1E" w:rsidRPr="004E1F11" w:rsidRDefault="00460CC8" w:rsidP="00E87F8D">
      <w:pPr>
        <w:pStyle w:val="Heading2"/>
      </w:pPr>
      <w:r w:rsidRPr="004E1F11">
        <w:t>Design</w:t>
      </w:r>
    </w:p>
    <w:p w:rsidR="00460CC8" w:rsidRPr="004E1F11" w:rsidRDefault="00460CC8" w:rsidP="00460CC8">
      <w:pPr>
        <w:pStyle w:val="Default"/>
      </w:pPr>
    </w:p>
    <w:p w:rsidR="00460CC8" w:rsidRPr="004E1F11" w:rsidRDefault="00460CC8" w:rsidP="00460CC8">
      <w:pPr>
        <w:rPr>
          <w:sz w:val="24"/>
          <w:szCs w:val="24"/>
        </w:rPr>
      </w:pPr>
      <w:r w:rsidRPr="004E1F11">
        <w:rPr>
          <w:sz w:val="24"/>
          <w:szCs w:val="24"/>
        </w:rPr>
        <w:t>Our system consist</w:t>
      </w:r>
      <w:r w:rsidR="002B21BF" w:rsidRPr="004E1F11">
        <w:rPr>
          <w:sz w:val="24"/>
          <w:szCs w:val="24"/>
        </w:rPr>
        <w:t>s</w:t>
      </w:r>
      <w:r w:rsidRPr="004E1F11">
        <w:rPr>
          <w:sz w:val="24"/>
          <w:szCs w:val="24"/>
        </w:rPr>
        <w:t xml:space="preserve"> of web based application with responsive screen layout which can be opened using any web browser. This way, our app is not limited to any platform. High level design of system can be seen in Figure</w:t>
      </w:r>
    </w:p>
    <w:p w:rsidR="00460CC8" w:rsidRPr="004E1F11" w:rsidRDefault="00BD1F08" w:rsidP="00460CC8">
      <w:pPr>
        <w:rPr>
          <w:sz w:val="24"/>
          <w:szCs w:val="24"/>
        </w:rPr>
      </w:pPr>
      <w:r w:rsidRPr="004E1F11">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pt">
            <v:imagedata r:id="rId6" o:title="HighLevelDesign"/>
          </v:shape>
        </w:pict>
      </w:r>
    </w:p>
    <w:p w:rsidR="002B21BF" w:rsidRPr="004E1F11" w:rsidRDefault="002B21BF" w:rsidP="00460CC8">
      <w:pPr>
        <w:rPr>
          <w:sz w:val="24"/>
          <w:szCs w:val="24"/>
        </w:rPr>
      </w:pPr>
      <w:r w:rsidRPr="004E1F11">
        <w:rPr>
          <w:sz w:val="24"/>
          <w:szCs w:val="24"/>
        </w:rPr>
        <w:t>Figure</w:t>
      </w:r>
    </w:p>
    <w:p w:rsidR="002B21BF" w:rsidRPr="004E1F11" w:rsidRDefault="002B21BF" w:rsidP="002B21BF">
      <w:pPr>
        <w:shd w:val="clear" w:color="auto" w:fill="FFFFFF"/>
        <w:spacing w:before="100" w:beforeAutospacing="1" w:after="100" w:afterAutospacing="1" w:line="360" w:lineRule="atLeast"/>
        <w:ind w:left="270"/>
        <w:rPr>
          <w:rFonts w:ascii="Segoe UI" w:eastAsia="Times New Roman" w:hAnsi="Segoe UI" w:cs="Segoe UI"/>
          <w:color w:val="333333"/>
          <w:sz w:val="24"/>
          <w:szCs w:val="24"/>
        </w:rPr>
      </w:pPr>
      <w:r w:rsidRPr="004E1F11">
        <w:rPr>
          <w:sz w:val="24"/>
          <w:szCs w:val="24"/>
        </w:rPr>
        <w:t xml:space="preserve">System consists of a Web Server hosted by Digital Ocean. We have created </w:t>
      </w:r>
      <w:r w:rsidRPr="004E1F11">
        <w:rPr>
          <w:rFonts w:ascii="Segoe UI" w:eastAsia="Times New Roman" w:hAnsi="Segoe UI" w:cs="Segoe UI"/>
          <w:color w:val="333333"/>
          <w:sz w:val="24"/>
          <w:szCs w:val="24"/>
        </w:rPr>
        <w:t>Ubuntu 14.04.4</w:t>
      </w:r>
      <w:r w:rsidRPr="004E1F11">
        <w:rPr>
          <w:sz w:val="24"/>
          <w:szCs w:val="24"/>
        </w:rPr>
        <w:t xml:space="preserve"> virtual machine with </w:t>
      </w:r>
      <w:r w:rsidRPr="004E1F11">
        <w:rPr>
          <w:rFonts w:ascii="Segoe UI" w:eastAsia="Times New Roman" w:hAnsi="Segoe UI" w:cs="Segoe UI"/>
          <w:color w:val="333333"/>
          <w:sz w:val="24"/>
          <w:szCs w:val="24"/>
        </w:rPr>
        <w:t xml:space="preserve">512MB of RAM with 1 CPU, 20 GB SSD Disk Storage, Nginx 1.4.6, </w:t>
      </w:r>
      <w:proofErr w:type="spellStart"/>
      <w:r w:rsidRPr="004E1F11">
        <w:rPr>
          <w:rFonts w:ascii="Segoe UI" w:eastAsia="Times New Roman" w:hAnsi="Segoe UI" w:cs="Segoe UI"/>
          <w:color w:val="333333"/>
          <w:sz w:val="24"/>
          <w:szCs w:val="24"/>
        </w:rPr>
        <w:t>Gunicorn</w:t>
      </w:r>
      <w:proofErr w:type="spellEnd"/>
      <w:r w:rsidRPr="004E1F11">
        <w:rPr>
          <w:rFonts w:ascii="Segoe UI" w:eastAsia="Times New Roman" w:hAnsi="Segoe UI" w:cs="Segoe UI"/>
          <w:color w:val="333333"/>
          <w:sz w:val="24"/>
          <w:szCs w:val="24"/>
        </w:rPr>
        <w:t xml:space="preserve"> 17.5 on which we have installed MySQL server, with following characteristics:</w:t>
      </w:r>
    </w:p>
    <w:p w:rsidR="002B21BF" w:rsidRPr="004E1F11" w:rsidRDefault="002B21BF" w:rsidP="002B21BF">
      <w:pPr>
        <w:numPr>
          <w:ilvl w:val="1"/>
          <w:numId w:val="4"/>
        </w:numPr>
        <w:shd w:val="clear" w:color="auto" w:fill="FFFFFF"/>
        <w:spacing w:before="100" w:beforeAutospacing="1" w:after="100" w:afterAutospacing="1" w:line="360" w:lineRule="atLeast"/>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DBMS:</w:t>
      </w:r>
      <w:r w:rsidRPr="004E1F11">
        <w:rPr>
          <w:rFonts w:ascii="Segoe UI" w:eastAsia="Times New Roman" w:hAnsi="Segoe UI" w:cs="Segoe UI"/>
          <w:color w:val="333333"/>
          <w:sz w:val="24"/>
          <w:szCs w:val="24"/>
        </w:rPr>
        <w:t> </w:t>
      </w:r>
      <w:proofErr w:type="spellStart"/>
      <w:r w:rsidRPr="004E1F11">
        <w:rPr>
          <w:rFonts w:ascii="Segoe UI" w:eastAsia="Times New Roman" w:hAnsi="Segoe UI" w:cs="Segoe UI"/>
          <w:color w:val="333333"/>
          <w:sz w:val="24"/>
          <w:szCs w:val="24"/>
        </w:rPr>
        <w:t>MySql</w:t>
      </w:r>
      <w:proofErr w:type="spellEnd"/>
      <w:r w:rsidRPr="004E1F11">
        <w:rPr>
          <w:rFonts w:ascii="Segoe UI" w:eastAsia="Times New Roman" w:hAnsi="Segoe UI" w:cs="Segoe UI"/>
          <w:color w:val="333333"/>
          <w:sz w:val="24"/>
          <w:szCs w:val="24"/>
        </w:rPr>
        <w:t xml:space="preserve"> 5.5+</w:t>
      </w:r>
    </w:p>
    <w:p w:rsidR="002B21BF" w:rsidRPr="004E1F11" w:rsidRDefault="002B21BF" w:rsidP="002B21BF">
      <w:pPr>
        <w:numPr>
          <w:ilvl w:val="1"/>
          <w:numId w:val="4"/>
        </w:numPr>
        <w:shd w:val="clear" w:color="auto" w:fill="FFFFFF"/>
        <w:spacing w:before="60" w:after="100" w:afterAutospacing="1" w:line="360" w:lineRule="atLeast"/>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character set:</w:t>
      </w:r>
      <w:r w:rsidRPr="004E1F11">
        <w:rPr>
          <w:rFonts w:ascii="Segoe UI" w:eastAsia="Times New Roman" w:hAnsi="Segoe UI" w:cs="Segoe UI"/>
          <w:color w:val="333333"/>
          <w:sz w:val="24"/>
          <w:szCs w:val="24"/>
        </w:rPr>
        <w:t> utf8mb4</w:t>
      </w:r>
    </w:p>
    <w:p w:rsidR="002B21BF" w:rsidRPr="004E1F11" w:rsidRDefault="002B21BF" w:rsidP="002B21BF">
      <w:pPr>
        <w:numPr>
          <w:ilvl w:val="1"/>
          <w:numId w:val="4"/>
        </w:numPr>
        <w:shd w:val="clear" w:color="auto" w:fill="FFFFFF"/>
        <w:spacing w:before="60" w:after="100" w:afterAutospacing="1" w:line="360" w:lineRule="atLeast"/>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collate:</w:t>
      </w:r>
      <w:r w:rsidRPr="004E1F11">
        <w:rPr>
          <w:rFonts w:ascii="Segoe UI" w:eastAsia="Times New Roman" w:hAnsi="Segoe UI" w:cs="Segoe UI"/>
          <w:color w:val="333333"/>
          <w:sz w:val="24"/>
          <w:szCs w:val="24"/>
        </w:rPr>
        <w:t> utf8mb4_unicode_ci</w:t>
      </w:r>
    </w:p>
    <w:p w:rsidR="002B21BF" w:rsidRPr="004E1F11" w:rsidRDefault="002B21BF" w:rsidP="002B21BF">
      <w:pPr>
        <w:numPr>
          <w:ilvl w:val="1"/>
          <w:numId w:val="4"/>
        </w:numPr>
        <w:shd w:val="clear" w:color="auto" w:fill="FFFFFF"/>
        <w:spacing w:before="60" w:after="100" w:afterAutospacing="1" w:line="360" w:lineRule="atLeast"/>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database name:</w:t>
      </w:r>
      <w:r w:rsidRPr="004E1F11">
        <w:rPr>
          <w:rFonts w:ascii="Segoe UI" w:eastAsia="Times New Roman" w:hAnsi="Segoe UI" w:cs="Segoe UI"/>
          <w:color w:val="333333"/>
          <w:sz w:val="24"/>
          <w:szCs w:val="24"/>
        </w:rPr>
        <w:t> </w:t>
      </w:r>
      <w:proofErr w:type="spellStart"/>
      <w:r w:rsidRPr="004E1F11">
        <w:rPr>
          <w:rFonts w:ascii="Segoe UI" w:eastAsia="Times New Roman" w:hAnsi="Segoe UI" w:cs="Segoe UI"/>
          <w:color w:val="333333"/>
          <w:sz w:val="24"/>
          <w:szCs w:val="24"/>
        </w:rPr>
        <w:t>sentiment_db</w:t>
      </w:r>
      <w:proofErr w:type="spellEnd"/>
    </w:p>
    <w:p w:rsidR="002B21BF" w:rsidRPr="004E1F11" w:rsidRDefault="002B21BF" w:rsidP="002B21BF">
      <w:p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 xml:space="preserve">In </w:t>
      </w:r>
      <w:proofErr w:type="spellStart"/>
      <w:r w:rsidRPr="004E1F11">
        <w:rPr>
          <w:rFonts w:ascii="Segoe UI" w:eastAsia="Times New Roman" w:hAnsi="Segoe UI" w:cs="Segoe UI"/>
          <w:color w:val="333333"/>
          <w:sz w:val="24"/>
          <w:szCs w:val="24"/>
        </w:rPr>
        <w:t>sentiment_db</w:t>
      </w:r>
      <w:proofErr w:type="spellEnd"/>
      <w:r w:rsidRPr="004E1F11">
        <w:rPr>
          <w:rFonts w:ascii="Segoe UI" w:eastAsia="Times New Roman" w:hAnsi="Segoe UI" w:cs="Segoe UI"/>
          <w:color w:val="333333"/>
          <w:sz w:val="24"/>
          <w:szCs w:val="24"/>
        </w:rPr>
        <w:t xml:space="preserve"> we have stored provided database dump containing 100K rows, as well as added new columns to support our analysis.</w:t>
      </w:r>
    </w:p>
    <w:p w:rsidR="002B21BF" w:rsidRPr="004E1F11" w:rsidRDefault="002B21BF" w:rsidP="002B21BF">
      <w:p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lastRenderedPageBreak/>
        <w:t>Our application interacts with several external APIs for sentiment analysis. These APIs are open source sentiment analysis projects. The following table shows used sentiment analysis APIs.</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3303"/>
        <w:gridCol w:w="3840"/>
        <w:gridCol w:w="3357"/>
      </w:tblGrid>
      <w:tr w:rsidR="002B21BF" w:rsidRPr="004E1F11" w:rsidTr="002D692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2B21BF" w:rsidP="002D6923">
            <w:pPr>
              <w:spacing w:after="240" w:line="360" w:lineRule="atLeast"/>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API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2B21BF" w:rsidP="002D6923">
            <w:pPr>
              <w:spacing w:after="240" w:line="360" w:lineRule="atLeast"/>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Database column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2B21BF" w:rsidP="002D6923">
            <w:pPr>
              <w:spacing w:after="240" w:line="360" w:lineRule="atLeast"/>
              <w:jc w:val="center"/>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Used language</w:t>
            </w:r>
          </w:p>
        </w:tc>
      </w:tr>
      <w:tr w:rsidR="002B21BF" w:rsidRPr="004E1F11" w:rsidTr="002D69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BD1F08" w:rsidP="002D6923">
            <w:pPr>
              <w:spacing w:after="240" w:line="360" w:lineRule="atLeast"/>
              <w:rPr>
                <w:rFonts w:ascii="Segoe UI" w:eastAsia="Times New Roman" w:hAnsi="Segoe UI" w:cs="Segoe UI"/>
                <w:color w:val="333333"/>
                <w:sz w:val="24"/>
                <w:szCs w:val="24"/>
              </w:rPr>
            </w:pPr>
            <w:hyperlink r:id="rId7" w:history="1">
              <w:proofErr w:type="spellStart"/>
              <w:r w:rsidR="002B21BF" w:rsidRPr="004E1F11">
                <w:rPr>
                  <w:rFonts w:ascii="Segoe UI" w:eastAsia="Times New Roman" w:hAnsi="Segoe UI" w:cs="Segoe UI"/>
                  <w:color w:val="4078C0"/>
                  <w:sz w:val="24"/>
                  <w:szCs w:val="24"/>
                  <w:u w:val="single"/>
                </w:rPr>
                <w:t>vivekn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2B21BF" w:rsidP="002D6923">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2B21BF" w:rsidP="002D6923">
            <w:pPr>
              <w:spacing w:after="240" w:line="360" w:lineRule="atLeast"/>
              <w:jc w:val="center"/>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original</w:t>
            </w:r>
          </w:p>
        </w:tc>
      </w:tr>
      <w:tr w:rsidR="002B21BF" w:rsidRPr="004E1F11" w:rsidTr="002D692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B21BF" w:rsidRPr="004E1F11" w:rsidRDefault="00BD1F08" w:rsidP="002D6923">
            <w:pPr>
              <w:spacing w:after="240" w:line="360" w:lineRule="atLeast"/>
              <w:rPr>
                <w:rFonts w:ascii="Segoe UI" w:eastAsia="Times New Roman" w:hAnsi="Segoe UI" w:cs="Segoe UI"/>
                <w:color w:val="333333"/>
                <w:sz w:val="24"/>
                <w:szCs w:val="24"/>
              </w:rPr>
            </w:pPr>
            <w:hyperlink r:id="rId8" w:history="1">
              <w:r w:rsidR="002B21BF" w:rsidRPr="004E1F11">
                <w:rPr>
                  <w:rFonts w:ascii="Segoe UI" w:eastAsia="Times New Roman" w:hAnsi="Segoe UI" w:cs="Segoe UI"/>
                  <w:color w:val="4078C0"/>
                  <w:sz w:val="24"/>
                  <w:szCs w:val="24"/>
                  <w:u w:val="single"/>
                </w:rPr>
                <w:t>text-processing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B21BF" w:rsidRPr="004E1F11" w:rsidRDefault="002B21BF" w:rsidP="002D6923">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B21BF" w:rsidRPr="004E1F11" w:rsidRDefault="002B21BF" w:rsidP="002D6923">
            <w:pPr>
              <w:spacing w:after="240" w:line="360" w:lineRule="atLeast"/>
              <w:jc w:val="center"/>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original</w:t>
            </w:r>
          </w:p>
        </w:tc>
      </w:tr>
      <w:tr w:rsidR="002B21BF" w:rsidRPr="004E1F11" w:rsidTr="002D69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BD1F08" w:rsidP="002D6923">
            <w:pPr>
              <w:spacing w:after="240" w:line="360" w:lineRule="atLeast"/>
              <w:rPr>
                <w:rFonts w:ascii="Segoe UI" w:eastAsia="Times New Roman" w:hAnsi="Segoe UI" w:cs="Segoe UI"/>
                <w:color w:val="333333"/>
                <w:sz w:val="24"/>
                <w:szCs w:val="24"/>
              </w:rPr>
            </w:pPr>
            <w:hyperlink r:id="rId9" w:history="1">
              <w:proofErr w:type="spellStart"/>
              <w:r w:rsidR="002B21BF" w:rsidRPr="004E1F11">
                <w:rPr>
                  <w:rFonts w:ascii="Segoe UI" w:eastAsia="Times New Roman" w:hAnsi="Segoe UI" w:cs="Segoe UI"/>
                  <w:color w:val="4078C0"/>
                  <w:sz w:val="24"/>
                  <w:szCs w:val="24"/>
                  <w:u w:val="single"/>
                </w:rPr>
                <w:t>vivekn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2B21BF" w:rsidP="002D6923">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sentiment_api1_en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2B21BF" w:rsidP="002D6923">
            <w:pPr>
              <w:spacing w:after="240" w:line="360" w:lineRule="atLeast"/>
              <w:jc w:val="center"/>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english</w:t>
            </w:r>
            <w:proofErr w:type="spellEnd"/>
          </w:p>
        </w:tc>
      </w:tr>
      <w:tr w:rsidR="002B21BF" w:rsidRPr="004E1F11" w:rsidTr="002D692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B21BF" w:rsidRPr="004E1F11" w:rsidRDefault="00BD1F08" w:rsidP="002D6923">
            <w:pPr>
              <w:spacing w:after="240" w:line="360" w:lineRule="atLeast"/>
              <w:rPr>
                <w:rFonts w:ascii="Segoe UI" w:eastAsia="Times New Roman" w:hAnsi="Segoe UI" w:cs="Segoe UI"/>
                <w:color w:val="333333"/>
                <w:sz w:val="24"/>
                <w:szCs w:val="24"/>
              </w:rPr>
            </w:pPr>
            <w:hyperlink r:id="rId10" w:history="1">
              <w:r w:rsidR="002B21BF" w:rsidRPr="004E1F11">
                <w:rPr>
                  <w:rFonts w:ascii="Segoe UI" w:eastAsia="Times New Roman" w:hAnsi="Segoe UI" w:cs="Segoe UI"/>
                  <w:color w:val="4078C0"/>
                  <w:sz w:val="24"/>
                  <w:szCs w:val="24"/>
                  <w:u w:val="single"/>
                </w:rPr>
                <w:t>text-processing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B21BF" w:rsidRPr="004E1F11" w:rsidRDefault="002B21BF" w:rsidP="002D6923">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sentiment_api2_en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B21BF" w:rsidRPr="004E1F11" w:rsidRDefault="002B21BF" w:rsidP="002D6923">
            <w:pPr>
              <w:spacing w:after="240" w:line="360" w:lineRule="atLeast"/>
              <w:jc w:val="center"/>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english</w:t>
            </w:r>
            <w:proofErr w:type="spellEnd"/>
          </w:p>
        </w:tc>
      </w:tr>
      <w:tr w:rsidR="002B21BF" w:rsidRPr="004E1F11" w:rsidTr="002D692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BD1F08" w:rsidP="002D6923">
            <w:pPr>
              <w:spacing w:after="240" w:line="360" w:lineRule="atLeast"/>
              <w:rPr>
                <w:rFonts w:ascii="Segoe UI" w:eastAsia="Times New Roman" w:hAnsi="Segoe UI" w:cs="Segoe UI"/>
                <w:color w:val="333333"/>
                <w:sz w:val="24"/>
                <w:szCs w:val="24"/>
              </w:rPr>
            </w:pPr>
            <w:hyperlink r:id="rId11" w:history="1">
              <w:proofErr w:type="spellStart"/>
              <w:r w:rsidR="002B21BF" w:rsidRPr="004E1F11">
                <w:rPr>
                  <w:rFonts w:ascii="Segoe UI" w:eastAsia="Times New Roman" w:hAnsi="Segoe UI" w:cs="Segoe UI"/>
                  <w:color w:val="4078C0"/>
                  <w:sz w:val="24"/>
                  <w:szCs w:val="24"/>
                  <w:u w:val="single"/>
                </w:rPr>
                <w:t>indico</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2B21BF" w:rsidP="002D6923">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B21BF" w:rsidRPr="004E1F11" w:rsidRDefault="002B21BF" w:rsidP="002D6923">
            <w:pPr>
              <w:spacing w:after="240" w:line="360" w:lineRule="atLeast"/>
              <w:jc w:val="center"/>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english</w:t>
            </w:r>
            <w:proofErr w:type="spellEnd"/>
          </w:p>
        </w:tc>
      </w:tr>
      <w:tr w:rsidR="002B21BF" w:rsidRPr="004E1F11" w:rsidTr="002D692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B21BF" w:rsidRPr="004E1F11" w:rsidRDefault="00BD1F08" w:rsidP="002D6923">
            <w:pPr>
              <w:spacing w:after="240" w:line="360" w:lineRule="atLeast"/>
              <w:rPr>
                <w:rFonts w:ascii="Segoe UI" w:eastAsia="Times New Roman" w:hAnsi="Segoe UI" w:cs="Segoe UI"/>
                <w:color w:val="333333"/>
                <w:sz w:val="24"/>
                <w:szCs w:val="24"/>
              </w:rPr>
            </w:pPr>
            <w:hyperlink r:id="rId12" w:history="1">
              <w:proofErr w:type="spellStart"/>
              <w:r w:rsidR="002B21BF" w:rsidRPr="004E1F11">
                <w:rPr>
                  <w:rFonts w:ascii="Segoe UI" w:eastAsia="Times New Roman" w:hAnsi="Segoe UI" w:cs="Segoe UI"/>
                  <w:color w:val="4078C0"/>
                  <w:sz w:val="24"/>
                  <w:szCs w:val="24"/>
                  <w:u w:val="single"/>
                </w:rPr>
                <w:t>indico</w:t>
              </w:r>
              <w:proofErr w:type="spellEnd"/>
              <w:r w:rsidR="002B21BF" w:rsidRPr="004E1F11">
                <w:rPr>
                  <w:rFonts w:ascii="Segoe UI" w:eastAsia="Times New Roman" w:hAnsi="Segoe UI" w:cs="Segoe UI"/>
                  <w:color w:val="4078C0"/>
                  <w:sz w:val="24"/>
                  <w:szCs w:val="24"/>
                  <w:u w:val="single"/>
                </w:rPr>
                <w:t xml:space="preserve"> HQ</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B21BF" w:rsidRPr="004E1F11" w:rsidRDefault="002B21BF" w:rsidP="002D6923">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B21BF" w:rsidRPr="004E1F11" w:rsidRDefault="002B21BF" w:rsidP="002D6923">
            <w:pPr>
              <w:spacing w:after="240" w:line="360" w:lineRule="atLeast"/>
              <w:jc w:val="center"/>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english</w:t>
            </w:r>
            <w:proofErr w:type="spellEnd"/>
          </w:p>
        </w:tc>
      </w:tr>
    </w:tbl>
    <w:p w:rsidR="002B21BF" w:rsidRPr="004E1F11" w:rsidRDefault="002B21BF" w:rsidP="002B21BF">
      <w:pPr>
        <w:shd w:val="clear" w:color="auto" w:fill="FFFFFF"/>
        <w:spacing w:before="60" w:after="100" w:afterAutospacing="1" w:line="360" w:lineRule="atLeast"/>
        <w:ind w:left="270"/>
        <w:rPr>
          <w:rFonts w:ascii="Segoe UI" w:eastAsia="Times New Roman" w:hAnsi="Segoe UI" w:cs="Segoe UI"/>
          <w:color w:val="333333"/>
          <w:sz w:val="24"/>
          <w:szCs w:val="24"/>
        </w:rPr>
      </w:pPr>
    </w:p>
    <w:p w:rsidR="002B21BF" w:rsidRPr="004E1F11" w:rsidRDefault="002B21BF" w:rsidP="002B21BF">
      <w:p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 xml:space="preserve">Aside of the sentiment analysis APIs, we have used Google Translate API in order to check successful rate of APIs when provided data has been translated to English language. </w:t>
      </w:r>
    </w:p>
    <w:p w:rsidR="002B21BF" w:rsidRPr="004E1F11" w:rsidRDefault="002B21BF" w:rsidP="002B21BF">
      <w:p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Conceptual Design</w:t>
      </w:r>
    </w:p>
    <w:p w:rsidR="002B21BF" w:rsidRPr="004E1F11" w:rsidRDefault="004E1F11" w:rsidP="002B21BF">
      <w:p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lastRenderedPageBreak/>
        <w:pict>
          <v:shape id="_x0000_i1026" type="#_x0000_t75" style="width:467.25pt;height:381.75pt">
            <v:imagedata r:id="rId13" o:title="conceptual design"/>
          </v:shape>
        </w:pict>
      </w:r>
    </w:p>
    <w:p w:rsidR="00B46845" w:rsidRPr="004E1F11" w:rsidRDefault="00B46845" w:rsidP="00B46845">
      <w:pPr>
        <w:pStyle w:val="Default"/>
      </w:pPr>
    </w:p>
    <w:p w:rsidR="00B46845" w:rsidRDefault="00B46845" w:rsidP="00B46845">
      <w:pPr>
        <w:shd w:val="clear" w:color="auto" w:fill="FFFFFF"/>
        <w:spacing w:before="60" w:after="100" w:afterAutospacing="1" w:line="360" w:lineRule="atLeast"/>
        <w:ind w:left="270"/>
        <w:rPr>
          <w:sz w:val="24"/>
          <w:szCs w:val="24"/>
        </w:rPr>
      </w:pPr>
      <w:r w:rsidRPr="004E1F11">
        <w:rPr>
          <w:sz w:val="24"/>
          <w:szCs w:val="24"/>
        </w:rPr>
        <w:t xml:space="preserve">For this project we will use model-view-controller (MVC) architectural pattern (see. </w:t>
      </w:r>
      <w:proofErr w:type="gramStart"/>
      <w:r w:rsidRPr="004E1F11">
        <w:rPr>
          <w:sz w:val="24"/>
          <w:szCs w:val="24"/>
        </w:rPr>
        <w:t>Figure 2).</w:t>
      </w:r>
      <w:proofErr w:type="gramEnd"/>
      <w:r w:rsidRPr="004E1F11">
        <w:rPr>
          <w:sz w:val="24"/>
          <w:szCs w:val="24"/>
        </w:rPr>
        <w:t xml:space="preserve"> MVC pattern splits application on three logical components and defines interaction among them. This separation of responsibilities allows flexibility down the road. Model stores data that is retrieved according to commands from the controller and displayed in the view. View generates an output presentation to the user based on changes in the model. While controller sends commands to the model to update model’s state, it can also send commands to its associated view to change the view’s presentation of the model.</w:t>
      </w:r>
    </w:p>
    <w:p w:rsidR="00314DFC" w:rsidRPr="004E1F11" w:rsidRDefault="00314DFC" w:rsidP="00314DFC">
      <w:pPr>
        <w:pStyle w:val="Heading2"/>
      </w:pPr>
      <w:r>
        <w:t>Implementation</w:t>
      </w:r>
    </w:p>
    <w:p w:rsidR="00B46845" w:rsidRDefault="004E1F11" w:rsidP="00314DFC">
      <w:pPr>
        <w:pStyle w:val="Heading2"/>
      </w:pPr>
      <w:r>
        <w:t>User Interface</w:t>
      </w:r>
    </w:p>
    <w:p w:rsidR="004E1F11" w:rsidRDefault="004E1F11"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User interface has main landing page, which contains listed posts from the given database dump, current selected post with its details such as content of the post, link towards the original content, link toward Django API post details, </w:t>
      </w:r>
      <w:r w:rsidR="004D72BD">
        <w:rPr>
          <w:rFonts w:ascii="Segoe UI" w:eastAsia="Times New Roman" w:hAnsi="Segoe UI" w:cs="Segoe UI"/>
          <w:color w:val="333333"/>
          <w:sz w:val="24"/>
          <w:szCs w:val="24"/>
        </w:rPr>
        <w:t xml:space="preserve">statistics about number of shares, likes, comments and spam comments. On the right side of the main page pie charts are shown, representing results of investigating real sentiment of comments related to current selected post, under it pie chart is shown with statistics related to chosen sentiment API to make the comparison more visible for the user. Under the post details fragment list of comments related to the post is shown. Each comment fragment has its content shown, as well as results of sentiment analysis </w:t>
      </w:r>
      <w:proofErr w:type="spellStart"/>
      <w:r w:rsidR="004D72BD">
        <w:rPr>
          <w:rFonts w:ascii="Segoe UI" w:eastAsia="Times New Roman" w:hAnsi="Segoe UI" w:cs="Segoe UI"/>
          <w:color w:val="333333"/>
          <w:sz w:val="24"/>
          <w:szCs w:val="24"/>
        </w:rPr>
        <w:t>i.e</w:t>
      </w:r>
      <w:proofErr w:type="spellEnd"/>
      <w:r w:rsidR="004D72BD">
        <w:rPr>
          <w:rFonts w:ascii="Segoe UI" w:eastAsia="Times New Roman" w:hAnsi="Segoe UI" w:cs="Segoe UI"/>
          <w:color w:val="333333"/>
          <w:sz w:val="24"/>
          <w:szCs w:val="24"/>
        </w:rPr>
        <w:t xml:space="preserve"> sentiment API results versus real sentiment investigation results, spam detection status. Comment detail fragment has a link attached to it redirecting the user to Django API’s comment details page which shows retrieved data from the server in form of JSON string.</w:t>
      </w:r>
      <w:r w:rsidR="00E87F8D">
        <w:rPr>
          <w:rFonts w:ascii="Segoe UI" w:eastAsia="Times New Roman" w:hAnsi="Segoe UI" w:cs="Segoe UI"/>
          <w:color w:val="333333"/>
          <w:sz w:val="24"/>
          <w:szCs w:val="24"/>
        </w:rPr>
        <w:t xml:space="preserve"> </w:t>
      </w:r>
    </w:p>
    <w:p w:rsidR="00E87F8D"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t>In the main page user is able to choose a post from the list of posts, change sentiment API in order to compare results of analysis of different sentiment APIs. Look of separate fragments of main page are shown in following figures.</w:t>
      </w:r>
    </w:p>
    <w:p w:rsidR="00E87F8D"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pict>
          <v:shape id="_x0000_i1045" type="#_x0000_t75" style="width:229.5pt;height:351.75pt">
            <v:imagedata r:id="rId14" o:title="list of posts"/>
          </v:shape>
        </w:pict>
      </w:r>
    </w:p>
    <w:p w:rsidR="00E87F8D"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t>List of posts</w:t>
      </w:r>
    </w:p>
    <w:p w:rsidR="00E87F8D"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pict>
          <v:shape id="_x0000_i1046" type="#_x0000_t75" style="width:377.25pt;height:180pt">
            <v:imagedata r:id="rId15" o:title="post details"/>
          </v:shape>
        </w:pict>
      </w:r>
    </w:p>
    <w:p w:rsidR="00E87F8D"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t>Post details fragment</w:t>
      </w:r>
    </w:p>
    <w:p w:rsidR="00E87F8D"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pict>
          <v:shape id="_x0000_i1047" type="#_x0000_t75" style="width:217.5pt;height:378.75pt">
            <v:imagedata r:id="rId16" o:title="real vs api sentiment"/>
          </v:shape>
        </w:pict>
      </w:r>
    </w:p>
    <w:p w:rsidR="00E87F8D"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Real sentiment vs </w:t>
      </w:r>
      <w:proofErr w:type="spellStart"/>
      <w:proofErr w:type="gramStart"/>
      <w:r>
        <w:rPr>
          <w:rFonts w:ascii="Segoe UI" w:eastAsia="Times New Roman" w:hAnsi="Segoe UI" w:cs="Segoe UI"/>
          <w:color w:val="333333"/>
          <w:sz w:val="24"/>
          <w:szCs w:val="24"/>
        </w:rPr>
        <w:t>api</w:t>
      </w:r>
      <w:proofErr w:type="spellEnd"/>
      <w:proofErr w:type="gramEnd"/>
      <w:r>
        <w:rPr>
          <w:rFonts w:ascii="Segoe UI" w:eastAsia="Times New Roman" w:hAnsi="Segoe UI" w:cs="Segoe UI"/>
          <w:color w:val="333333"/>
          <w:sz w:val="24"/>
          <w:szCs w:val="24"/>
        </w:rPr>
        <w:t xml:space="preserve"> sentiment fragment</w:t>
      </w:r>
    </w:p>
    <w:p w:rsidR="00E87F8D"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pict>
          <v:shape id="_x0000_i1049" type="#_x0000_t75" style="width:381.75pt;height:162pt">
            <v:imagedata r:id="rId17" o:title="one of comments"/>
          </v:shape>
        </w:pict>
      </w:r>
      <w:r>
        <w:rPr>
          <w:rFonts w:ascii="Segoe UI" w:eastAsia="Times New Roman" w:hAnsi="Segoe UI" w:cs="Segoe UI"/>
          <w:color w:val="333333"/>
          <w:sz w:val="24"/>
          <w:szCs w:val="24"/>
        </w:rPr>
        <w:pict>
          <v:shape id="_x0000_i1048" type="#_x0000_t75" style="width:377.25pt;height:178.5pt">
            <v:imagedata r:id="rId18" o:title="comment"/>
          </v:shape>
        </w:pict>
      </w:r>
    </w:p>
    <w:p w:rsidR="00E87F8D"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t>Comment details fragments</w:t>
      </w:r>
    </w:p>
    <w:p w:rsidR="00E87F8D"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pict>
          <v:shape id="_x0000_i1051" type="#_x0000_t75" style="width:468pt;height:273pt">
            <v:imagedata r:id="rId19" o:title="django api"/>
          </v:shape>
        </w:pict>
      </w:r>
    </w:p>
    <w:p w:rsidR="00E87F8D"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r>
        <w:rPr>
          <w:rFonts w:ascii="Segoe UI" w:eastAsia="Times New Roman" w:hAnsi="Segoe UI" w:cs="Segoe UI"/>
          <w:color w:val="333333"/>
          <w:sz w:val="24"/>
          <w:szCs w:val="24"/>
        </w:rPr>
        <w:t>Django API JSON result representing post details page</w:t>
      </w:r>
    </w:p>
    <w:p w:rsidR="00E87F8D" w:rsidRPr="004E1F11" w:rsidRDefault="00E87F8D" w:rsidP="00B46845">
      <w:pPr>
        <w:shd w:val="clear" w:color="auto" w:fill="FFFFFF"/>
        <w:spacing w:before="60" w:after="100" w:afterAutospacing="1" w:line="360" w:lineRule="atLeast"/>
        <w:ind w:left="270"/>
        <w:rPr>
          <w:rFonts w:ascii="Segoe UI" w:eastAsia="Times New Roman" w:hAnsi="Segoe UI" w:cs="Segoe UI"/>
          <w:color w:val="333333"/>
          <w:sz w:val="24"/>
          <w:szCs w:val="24"/>
        </w:rPr>
      </w:pPr>
    </w:p>
    <w:p w:rsidR="002B21BF" w:rsidRPr="004E1F11" w:rsidRDefault="002B21BF" w:rsidP="002B21BF">
      <w:pPr>
        <w:shd w:val="clear" w:color="auto" w:fill="FFFFFF"/>
        <w:spacing w:before="60" w:after="100" w:afterAutospacing="1" w:line="360" w:lineRule="atLeast"/>
        <w:ind w:left="270"/>
        <w:rPr>
          <w:rFonts w:ascii="Segoe UI" w:eastAsia="Times New Roman" w:hAnsi="Segoe UI" w:cs="Segoe UI"/>
          <w:color w:val="333333"/>
          <w:sz w:val="24"/>
          <w:szCs w:val="24"/>
        </w:rPr>
      </w:pPr>
    </w:p>
    <w:p w:rsidR="002B21BF" w:rsidRPr="004E1F11" w:rsidRDefault="002B21BF" w:rsidP="00460CC8">
      <w:pPr>
        <w:rPr>
          <w:sz w:val="24"/>
          <w:szCs w:val="24"/>
        </w:rPr>
      </w:pPr>
      <w:bookmarkStart w:id="0" w:name="_GoBack"/>
      <w:bookmarkEnd w:id="0"/>
    </w:p>
    <w:p w:rsidR="00460CC8" w:rsidRPr="004E1F11" w:rsidRDefault="00460CC8" w:rsidP="00460CC8">
      <w:pPr>
        <w:rPr>
          <w:sz w:val="24"/>
          <w:szCs w:val="24"/>
        </w:rPr>
      </w:pPr>
    </w:p>
    <w:p w:rsidR="00413E1E" w:rsidRPr="004E1F11" w:rsidRDefault="00413E1E" w:rsidP="00413E1E">
      <w:pPr>
        <w:spacing w:after="0" w:line="240" w:lineRule="auto"/>
        <w:ind w:right="2250"/>
        <w:outlineLvl w:val="0"/>
        <w:rPr>
          <w:rFonts w:ascii="Times New Roman" w:eastAsia="Times New Roman" w:hAnsi="Times New Roman" w:cs="Times New Roman"/>
          <w:kern w:val="36"/>
          <w:sz w:val="24"/>
          <w:szCs w:val="24"/>
        </w:rPr>
      </w:pPr>
      <w:r w:rsidRPr="004E1F11">
        <w:rPr>
          <w:rFonts w:ascii="Times New Roman" w:eastAsia="Times New Roman" w:hAnsi="Times New Roman" w:cs="Times New Roman"/>
          <w:kern w:val="36"/>
          <w:sz w:val="24"/>
          <w:szCs w:val="24"/>
        </w:rPr>
        <w:t>Technical specification</w:t>
      </w:r>
    </w:p>
    <w:p w:rsidR="00413E1E" w:rsidRPr="004E1F11" w:rsidRDefault="00413E1E" w:rsidP="00413E1E">
      <w:pPr>
        <w:shd w:val="clear" w:color="auto" w:fill="FFFFFF"/>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Live site </w:t>
      </w:r>
      <w:hyperlink r:id="rId20" w:history="1">
        <w:r w:rsidRPr="004E1F11">
          <w:rPr>
            <w:rFonts w:ascii="Segoe UI" w:eastAsia="Times New Roman" w:hAnsi="Segoe UI" w:cs="Segoe UI"/>
            <w:color w:val="4078C0"/>
            <w:sz w:val="24"/>
            <w:szCs w:val="24"/>
            <w:u w:val="single"/>
          </w:rPr>
          <w:t>sentiment-analysis.ml</w:t>
        </w:r>
      </w:hyperlink>
      <w:r w:rsidRPr="004E1F11">
        <w:rPr>
          <w:rFonts w:ascii="Segoe UI" w:eastAsia="Times New Roman" w:hAnsi="Segoe UI" w:cs="Segoe UI"/>
          <w:color w:val="333333"/>
          <w:sz w:val="24"/>
          <w:szCs w:val="24"/>
        </w:rPr>
        <w:t xml:space="preserve"> is installed on </w:t>
      </w:r>
      <w:proofErr w:type="spellStart"/>
      <w:r w:rsidRPr="004E1F11">
        <w:rPr>
          <w:rFonts w:ascii="Segoe UI" w:eastAsia="Times New Roman" w:hAnsi="Segoe UI" w:cs="Segoe UI"/>
          <w:color w:val="333333"/>
          <w:sz w:val="24"/>
          <w:szCs w:val="24"/>
        </w:rPr>
        <w:t>DigitalOcean</w:t>
      </w:r>
      <w:proofErr w:type="spellEnd"/>
      <w:r w:rsidRPr="004E1F11">
        <w:rPr>
          <w:rFonts w:ascii="Segoe UI" w:eastAsia="Times New Roman" w:hAnsi="Segoe UI" w:cs="Segoe UI"/>
          <w:color w:val="333333"/>
          <w:sz w:val="24"/>
          <w:szCs w:val="24"/>
        </w:rPr>
        <w:t xml:space="preserve"> VS with the following specs:</w:t>
      </w:r>
    </w:p>
    <w:p w:rsidR="00413E1E" w:rsidRPr="004E1F11" w:rsidRDefault="00413E1E" w:rsidP="00413E1E">
      <w:pPr>
        <w:numPr>
          <w:ilvl w:val="0"/>
          <w:numId w:val="2"/>
        </w:numPr>
        <w:shd w:val="clear" w:color="auto" w:fill="FFFFFF"/>
        <w:spacing w:before="100" w:beforeAutospacing="1"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512MB of RAM with 1 CPU</w:t>
      </w:r>
    </w:p>
    <w:p w:rsidR="00413E1E" w:rsidRPr="004E1F11" w:rsidRDefault="00413E1E" w:rsidP="00413E1E">
      <w:pPr>
        <w:numPr>
          <w:ilvl w:val="0"/>
          <w:numId w:val="2"/>
        </w:num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20 GB SSD Disk Storage</w:t>
      </w:r>
    </w:p>
    <w:p w:rsidR="00413E1E" w:rsidRPr="004E1F11" w:rsidRDefault="00413E1E" w:rsidP="00413E1E">
      <w:pPr>
        <w:numPr>
          <w:ilvl w:val="0"/>
          <w:numId w:val="2"/>
        </w:num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Ubuntu 14.04.4</w:t>
      </w:r>
    </w:p>
    <w:p w:rsidR="00413E1E" w:rsidRPr="004E1F11" w:rsidRDefault="00413E1E" w:rsidP="00413E1E">
      <w:pPr>
        <w:numPr>
          <w:ilvl w:val="0"/>
          <w:numId w:val="2"/>
        </w:num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Nginx 1.4.6</w:t>
      </w:r>
    </w:p>
    <w:p w:rsidR="00413E1E" w:rsidRPr="004E1F11" w:rsidRDefault="00413E1E" w:rsidP="00413E1E">
      <w:pPr>
        <w:numPr>
          <w:ilvl w:val="0"/>
          <w:numId w:val="2"/>
        </w:numPr>
        <w:shd w:val="clear" w:color="auto" w:fill="FFFFFF"/>
        <w:spacing w:before="60" w:after="100" w:afterAutospacing="1" w:line="360" w:lineRule="atLeast"/>
        <w:ind w:left="270"/>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Gunicorn</w:t>
      </w:r>
      <w:proofErr w:type="spellEnd"/>
      <w:r w:rsidRPr="004E1F11">
        <w:rPr>
          <w:rFonts w:ascii="Segoe UI" w:eastAsia="Times New Roman" w:hAnsi="Segoe UI" w:cs="Segoe UI"/>
          <w:color w:val="333333"/>
          <w:sz w:val="24"/>
          <w:szCs w:val="24"/>
        </w:rPr>
        <w:t xml:space="preserve"> 17.5</w:t>
      </w:r>
    </w:p>
    <w:p w:rsidR="00413E1E" w:rsidRPr="004E1F11" w:rsidRDefault="00413E1E" w:rsidP="00413E1E">
      <w:pPr>
        <w:numPr>
          <w:ilvl w:val="0"/>
          <w:numId w:val="2"/>
        </w:num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MySQL + 5.5.47</w:t>
      </w:r>
    </w:p>
    <w:p w:rsidR="00413E1E" w:rsidRPr="004E1F11" w:rsidRDefault="00413E1E" w:rsidP="00413E1E">
      <w:pPr>
        <w:shd w:val="clear" w:color="auto" w:fill="FFFFFF"/>
        <w:spacing w:before="360" w:after="240" w:line="240" w:lineRule="auto"/>
        <w:outlineLvl w:val="3"/>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Resources software:</w:t>
      </w:r>
    </w:p>
    <w:p w:rsidR="00413E1E" w:rsidRPr="004E1F11" w:rsidRDefault="00BD1F08" w:rsidP="00413E1E">
      <w:pPr>
        <w:numPr>
          <w:ilvl w:val="0"/>
          <w:numId w:val="3"/>
        </w:numPr>
        <w:shd w:val="clear" w:color="auto" w:fill="FFFFFF"/>
        <w:spacing w:before="100" w:beforeAutospacing="1" w:after="100" w:afterAutospacing="1" w:line="360" w:lineRule="atLeast"/>
        <w:ind w:left="270"/>
        <w:rPr>
          <w:rFonts w:ascii="Segoe UI" w:eastAsia="Times New Roman" w:hAnsi="Segoe UI" w:cs="Segoe UI"/>
          <w:color w:val="333333"/>
          <w:sz w:val="24"/>
          <w:szCs w:val="24"/>
        </w:rPr>
      </w:pPr>
      <w:hyperlink r:id="rId21" w:history="1">
        <w:r w:rsidR="00413E1E" w:rsidRPr="004E1F11">
          <w:rPr>
            <w:rFonts w:ascii="Segoe UI" w:eastAsia="Times New Roman" w:hAnsi="Segoe UI" w:cs="Segoe UI"/>
            <w:color w:val="4078C0"/>
            <w:sz w:val="24"/>
            <w:szCs w:val="24"/>
            <w:u w:val="single"/>
          </w:rPr>
          <w:t>Django 1.9</w:t>
        </w:r>
      </w:hyperlink>
    </w:p>
    <w:p w:rsidR="00413E1E" w:rsidRPr="004E1F11" w:rsidRDefault="00BD1F08" w:rsidP="00413E1E">
      <w:pPr>
        <w:numPr>
          <w:ilvl w:val="0"/>
          <w:numId w:val="3"/>
        </w:numPr>
        <w:shd w:val="clear" w:color="auto" w:fill="FFFFFF"/>
        <w:spacing w:before="60" w:after="100" w:afterAutospacing="1" w:line="360" w:lineRule="atLeast"/>
        <w:ind w:left="270"/>
        <w:rPr>
          <w:rFonts w:ascii="Segoe UI" w:eastAsia="Times New Roman" w:hAnsi="Segoe UI" w:cs="Segoe UI"/>
          <w:color w:val="333333"/>
          <w:sz w:val="24"/>
          <w:szCs w:val="24"/>
        </w:rPr>
      </w:pPr>
      <w:hyperlink r:id="rId22" w:history="1">
        <w:r w:rsidR="00413E1E" w:rsidRPr="004E1F11">
          <w:rPr>
            <w:rFonts w:ascii="Segoe UI" w:eastAsia="Times New Roman" w:hAnsi="Segoe UI" w:cs="Segoe UI"/>
            <w:color w:val="4078C0"/>
            <w:sz w:val="24"/>
            <w:szCs w:val="24"/>
            <w:u w:val="single"/>
          </w:rPr>
          <w:t xml:space="preserve">Django </w:t>
        </w:r>
        <w:proofErr w:type="spellStart"/>
        <w:r w:rsidR="00413E1E" w:rsidRPr="004E1F11">
          <w:rPr>
            <w:rFonts w:ascii="Segoe UI" w:eastAsia="Times New Roman" w:hAnsi="Segoe UI" w:cs="Segoe UI"/>
            <w:color w:val="4078C0"/>
            <w:sz w:val="24"/>
            <w:szCs w:val="24"/>
            <w:u w:val="single"/>
          </w:rPr>
          <w:t>jsonifeld</w:t>
        </w:r>
        <w:proofErr w:type="spellEnd"/>
        <w:r w:rsidR="00413E1E" w:rsidRPr="004E1F11">
          <w:rPr>
            <w:rFonts w:ascii="Segoe UI" w:eastAsia="Times New Roman" w:hAnsi="Segoe UI" w:cs="Segoe UI"/>
            <w:color w:val="4078C0"/>
            <w:sz w:val="24"/>
            <w:szCs w:val="24"/>
            <w:u w:val="single"/>
          </w:rPr>
          <w:t xml:space="preserve"> 0.9.19</w:t>
        </w:r>
      </w:hyperlink>
    </w:p>
    <w:p w:rsidR="00413E1E" w:rsidRPr="004E1F11" w:rsidRDefault="00BD1F08" w:rsidP="00413E1E">
      <w:pPr>
        <w:numPr>
          <w:ilvl w:val="0"/>
          <w:numId w:val="3"/>
        </w:numPr>
        <w:shd w:val="clear" w:color="auto" w:fill="FFFFFF"/>
        <w:spacing w:before="60" w:after="100" w:afterAutospacing="1" w:line="360" w:lineRule="atLeast"/>
        <w:ind w:left="270"/>
        <w:rPr>
          <w:rFonts w:ascii="Segoe UI" w:eastAsia="Times New Roman" w:hAnsi="Segoe UI" w:cs="Segoe UI"/>
          <w:color w:val="333333"/>
          <w:sz w:val="24"/>
          <w:szCs w:val="24"/>
        </w:rPr>
      </w:pPr>
      <w:hyperlink r:id="rId23" w:history="1">
        <w:r w:rsidR="00413E1E" w:rsidRPr="004E1F11">
          <w:rPr>
            <w:rFonts w:ascii="Segoe UI" w:eastAsia="Times New Roman" w:hAnsi="Segoe UI" w:cs="Segoe UI"/>
            <w:color w:val="4078C0"/>
            <w:sz w:val="24"/>
            <w:szCs w:val="24"/>
            <w:u w:val="single"/>
          </w:rPr>
          <w:t>Python lib Requests 2.9.1</w:t>
        </w:r>
      </w:hyperlink>
    </w:p>
    <w:p w:rsidR="00413E1E" w:rsidRPr="004E1F11" w:rsidRDefault="00BD1F08" w:rsidP="00413E1E">
      <w:pPr>
        <w:numPr>
          <w:ilvl w:val="0"/>
          <w:numId w:val="3"/>
        </w:numPr>
        <w:shd w:val="clear" w:color="auto" w:fill="FFFFFF"/>
        <w:spacing w:before="60" w:after="100" w:afterAutospacing="1" w:line="360" w:lineRule="atLeast"/>
        <w:ind w:left="270"/>
        <w:rPr>
          <w:rFonts w:ascii="Segoe UI" w:eastAsia="Times New Roman" w:hAnsi="Segoe UI" w:cs="Segoe UI"/>
          <w:color w:val="333333"/>
          <w:sz w:val="24"/>
          <w:szCs w:val="24"/>
        </w:rPr>
      </w:pPr>
      <w:hyperlink r:id="rId24" w:history="1">
        <w:r w:rsidR="00413E1E" w:rsidRPr="004E1F11">
          <w:rPr>
            <w:rFonts w:ascii="Segoe UI" w:eastAsia="Times New Roman" w:hAnsi="Segoe UI" w:cs="Segoe UI"/>
            <w:color w:val="4078C0"/>
            <w:sz w:val="24"/>
            <w:szCs w:val="24"/>
            <w:u w:val="single"/>
          </w:rPr>
          <w:t>Django REST framework 3.3.3</w:t>
        </w:r>
      </w:hyperlink>
    </w:p>
    <w:p w:rsidR="00413E1E" w:rsidRPr="004E1F11" w:rsidRDefault="00413E1E" w:rsidP="00413E1E">
      <w:pPr>
        <w:shd w:val="clear" w:color="auto" w:fill="FFFFFF"/>
        <w:spacing w:after="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All resources are listed in </w:t>
      </w:r>
      <w:r w:rsidRPr="004E1F11">
        <w:rPr>
          <w:rFonts w:ascii="Consolas" w:eastAsia="Times New Roman" w:hAnsi="Consolas" w:cs="Courier New"/>
          <w:color w:val="333333"/>
          <w:sz w:val="24"/>
          <w:szCs w:val="24"/>
        </w:rPr>
        <w:t>requirements.txt</w:t>
      </w:r>
      <w:r w:rsidRPr="004E1F11">
        <w:rPr>
          <w:rFonts w:ascii="Segoe UI" w:eastAsia="Times New Roman" w:hAnsi="Segoe UI" w:cs="Segoe UI"/>
          <w:color w:val="333333"/>
          <w:sz w:val="24"/>
          <w:szCs w:val="24"/>
        </w:rPr>
        <w:t>. To install them all just use the </w:t>
      </w:r>
      <w:r w:rsidRPr="004E1F11">
        <w:rPr>
          <w:rFonts w:ascii="Consolas" w:eastAsia="Times New Roman" w:hAnsi="Consolas" w:cs="Courier New"/>
          <w:color w:val="333333"/>
          <w:sz w:val="24"/>
          <w:szCs w:val="24"/>
        </w:rPr>
        <w:t>pip install -r requirements.txt</w:t>
      </w:r>
      <w:r w:rsidRPr="004E1F11">
        <w:rPr>
          <w:rFonts w:ascii="Segoe UI" w:eastAsia="Times New Roman" w:hAnsi="Segoe UI" w:cs="Segoe UI"/>
          <w:color w:val="333333"/>
          <w:sz w:val="24"/>
          <w:szCs w:val="24"/>
        </w:rPr>
        <w:t> command.</w:t>
      </w:r>
    </w:p>
    <w:p w:rsidR="00413E1E" w:rsidRPr="004E1F11" w:rsidRDefault="00413E1E" w:rsidP="00413E1E">
      <w:pPr>
        <w:shd w:val="clear" w:color="auto" w:fill="FFFFFF"/>
        <w:spacing w:before="360" w:after="240" w:line="240" w:lineRule="auto"/>
        <w:outlineLvl w:val="3"/>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Database:</w:t>
      </w:r>
    </w:p>
    <w:p w:rsidR="00413E1E" w:rsidRPr="004E1F11" w:rsidRDefault="00413E1E" w:rsidP="00413E1E">
      <w:pPr>
        <w:numPr>
          <w:ilvl w:val="0"/>
          <w:numId w:val="4"/>
        </w:numPr>
        <w:shd w:val="clear" w:color="auto" w:fill="FFFFFF"/>
        <w:spacing w:before="100" w:beforeAutospacing="1"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DBMS:</w:t>
      </w:r>
      <w:r w:rsidRPr="004E1F11">
        <w:rPr>
          <w:rFonts w:ascii="Segoe UI" w:eastAsia="Times New Roman" w:hAnsi="Segoe UI" w:cs="Segoe UI"/>
          <w:color w:val="333333"/>
          <w:sz w:val="24"/>
          <w:szCs w:val="24"/>
        </w:rPr>
        <w:t> </w:t>
      </w:r>
      <w:proofErr w:type="spellStart"/>
      <w:r w:rsidRPr="004E1F11">
        <w:rPr>
          <w:rFonts w:ascii="Segoe UI" w:eastAsia="Times New Roman" w:hAnsi="Segoe UI" w:cs="Segoe UI"/>
          <w:color w:val="333333"/>
          <w:sz w:val="24"/>
          <w:szCs w:val="24"/>
        </w:rPr>
        <w:t>MySql</w:t>
      </w:r>
      <w:proofErr w:type="spellEnd"/>
      <w:r w:rsidRPr="004E1F11">
        <w:rPr>
          <w:rFonts w:ascii="Segoe UI" w:eastAsia="Times New Roman" w:hAnsi="Segoe UI" w:cs="Segoe UI"/>
          <w:color w:val="333333"/>
          <w:sz w:val="24"/>
          <w:szCs w:val="24"/>
        </w:rPr>
        <w:t xml:space="preserve"> 5.5+</w:t>
      </w:r>
    </w:p>
    <w:p w:rsidR="00413E1E" w:rsidRPr="004E1F11" w:rsidRDefault="00413E1E" w:rsidP="00413E1E">
      <w:pPr>
        <w:numPr>
          <w:ilvl w:val="0"/>
          <w:numId w:val="4"/>
        </w:num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character set:</w:t>
      </w:r>
      <w:r w:rsidRPr="004E1F11">
        <w:rPr>
          <w:rFonts w:ascii="Segoe UI" w:eastAsia="Times New Roman" w:hAnsi="Segoe UI" w:cs="Segoe UI"/>
          <w:color w:val="333333"/>
          <w:sz w:val="24"/>
          <w:szCs w:val="24"/>
        </w:rPr>
        <w:t> utf8mb4</w:t>
      </w:r>
    </w:p>
    <w:p w:rsidR="00413E1E" w:rsidRPr="004E1F11" w:rsidRDefault="00413E1E" w:rsidP="00413E1E">
      <w:pPr>
        <w:numPr>
          <w:ilvl w:val="0"/>
          <w:numId w:val="4"/>
        </w:num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collate:</w:t>
      </w:r>
      <w:r w:rsidRPr="004E1F11">
        <w:rPr>
          <w:rFonts w:ascii="Segoe UI" w:eastAsia="Times New Roman" w:hAnsi="Segoe UI" w:cs="Segoe UI"/>
          <w:color w:val="333333"/>
          <w:sz w:val="24"/>
          <w:szCs w:val="24"/>
        </w:rPr>
        <w:t> utf8mb4_unicode_ci</w:t>
      </w:r>
    </w:p>
    <w:p w:rsidR="00413E1E" w:rsidRPr="004E1F11" w:rsidRDefault="00413E1E" w:rsidP="00413E1E">
      <w:pPr>
        <w:numPr>
          <w:ilvl w:val="0"/>
          <w:numId w:val="4"/>
        </w:num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database name:</w:t>
      </w:r>
      <w:r w:rsidRPr="004E1F11">
        <w:rPr>
          <w:rFonts w:ascii="Segoe UI" w:eastAsia="Times New Roman" w:hAnsi="Segoe UI" w:cs="Segoe UI"/>
          <w:color w:val="333333"/>
          <w:sz w:val="24"/>
          <w:szCs w:val="24"/>
        </w:rPr>
        <w:t> </w:t>
      </w:r>
      <w:proofErr w:type="spellStart"/>
      <w:r w:rsidRPr="004E1F11">
        <w:rPr>
          <w:rFonts w:ascii="Segoe UI" w:eastAsia="Times New Roman" w:hAnsi="Segoe UI" w:cs="Segoe UI"/>
          <w:color w:val="333333"/>
          <w:sz w:val="24"/>
          <w:szCs w:val="24"/>
        </w:rPr>
        <w:t>sentiment_db</w:t>
      </w:r>
      <w:proofErr w:type="spellEnd"/>
    </w:p>
    <w:p w:rsidR="00413E1E" w:rsidRPr="004E1F11" w:rsidRDefault="00413E1E" w:rsidP="00413E1E">
      <w:pPr>
        <w:shd w:val="clear" w:color="auto" w:fill="FFFFFF"/>
        <w:spacing w:after="240" w:line="360" w:lineRule="atLeast"/>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Resolved encoding issues:</w:t>
      </w:r>
    </w:p>
    <w:p w:rsidR="00413E1E" w:rsidRPr="004E1F11" w:rsidRDefault="00413E1E" w:rsidP="00413E1E">
      <w:pPr>
        <w:numPr>
          <w:ilvl w:val="0"/>
          <w:numId w:val="5"/>
        </w:numPr>
        <w:shd w:val="clear" w:color="auto" w:fill="FFFFFF"/>
        <w:spacing w:beforeAutospacing="1" w:after="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Make sure to follow </w:t>
      </w:r>
      <w:hyperlink r:id="rId25" w:history="1">
        <w:r w:rsidRPr="004E1F11">
          <w:rPr>
            <w:rFonts w:ascii="Segoe UI" w:eastAsia="Times New Roman" w:hAnsi="Segoe UI" w:cs="Segoe UI"/>
            <w:color w:val="4078C0"/>
            <w:sz w:val="24"/>
            <w:szCs w:val="24"/>
            <w:u w:val="single"/>
          </w:rPr>
          <w:t>this tutorial</w:t>
        </w:r>
      </w:hyperlink>
      <w:r w:rsidRPr="004E1F11">
        <w:rPr>
          <w:rFonts w:ascii="Segoe UI" w:eastAsia="Times New Roman" w:hAnsi="Segoe UI" w:cs="Segoe UI"/>
          <w:color w:val="333333"/>
          <w:sz w:val="24"/>
          <w:szCs w:val="24"/>
        </w:rPr>
        <w:t> to set encoding to </w:t>
      </w:r>
      <w:r w:rsidRPr="004E1F11">
        <w:rPr>
          <w:rFonts w:ascii="Consolas" w:eastAsia="Times New Roman" w:hAnsi="Consolas" w:cs="Courier New"/>
          <w:color w:val="333333"/>
          <w:sz w:val="24"/>
          <w:szCs w:val="24"/>
        </w:rPr>
        <w:t>utf8mb4</w:t>
      </w:r>
      <w:r w:rsidRPr="004E1F11">
        <w:rPr>
          <w:rFonts w:ascii="Segoe UI" w:eastAsia="Times New Roman" w:hAnsi="Segoe UI" w:cs="Segoe UI"/>
          <w:color w:val="333333"/>
          <w:sz w:val="24"/>
          <w:szCs w:val="24"/>
        </w:rPr>
        <w:t> properly</w:t>
      </w:r>
    </w:p>
    <w:p w:rsidR="00413E1E" w:rsidRPr="004E1F11" w:rsidRDefault="00413E1E" w:rsidP="00413E1E">
      <w:pPr>
        <w:numPr>
          <w:ilvl w:val="0"/>
          <w:numId w:val="5"/>
        </w:numPr>
        <w:shd w:val="clear" w:color="auto" w:fill="FFFFFF"/>
        <w:spacing w:before="60"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 xml:space="preserve">The server side </w:t>
      </w:r>
      <w:proofErr w:type="spellStart"/>
      <w:r w:rsidRPr="004E1F11">
        <w:rPr>
          <w:rFonts w:ascii="Segoe UI" w:eastAsia="Times New Roman" w:hAnsi="Segoe UI" w:cs="Segoe UI"/>
          <w:color w:val="333333"/>
          <w:sz w:val="24"/>
          <w:szCs w:val="24"/>
        </w:rPr>
        <w:t>phpMyAdmin</w:t>
      </w:r>
      <w:proofErr w:type="spellEnd"/>
      <w:r w:rsidRPr="004E1F11">
        <w:rPr>
          <w:rFonts w:ascii="Segoe UI" w:eastAsia="Times New Roman" w:hAnsi="Segoe UI" w:cs="Segoe UI"/>
          <w:color w:val="333333"/>
          <w:sz w:val="24"/>
          <w:szCs w:val="24"/>
        </w:rPr>
        <w:t xml:space="preserve"> issues were solved by </w:t>
      </w:r>
      <w:proofErr w:type="spellStart"/>
      <w:r w:rsidRPr="004E1F11">
        <w:rPr>
          <w:rFonts w:ascii="Segoe UI" w:eastAsia="Times New Roman" w:hAnsi="Segoe UI" w:cs="Segoe UI"/>
          <w:color w:val="333333"/>
          <w:sz w:val="24"/>
          <w:szCs w:val="24"/>
        </w:rPr>
        <w:t>harcoding</w:t>
      </w:r>
      <w:proofErr w:type="spellEnd"/>
      <w:r w:rsidRPr="004E1F11">
        <w:rPr>
          <w:rFonts w:ascii="Segoe UI" w:eastAsia="Times New Roman" w:hAnsi="Segoe UI" w:cs="Segoe UI"/>
          <w:color w:val="333333"/>
          <w:sz w:val="24"/>
          <w:szCs w:val="24"/>
        </w:rPr>
        <w:t xml:space="preserve"> encoding as seen </w:t>
      </w:r>
      <w:hyperlink r:id="rId26" w:history="1">
        <w:r w:rsidRPr="004E1F11">
          <w:rPr>
            <w:rFonts w:ascii="Segoe UI" w:eastAsia="Times New Roman" w:hAnsi="Segoe UI" w:cs="Segoe UI"/>
            <w:color w:val="4078C0"/>
            <w:sz w:val="24"/>
            <w:szCs w:val="24"/>
            <w:u w:val="single"/>
          </w:rPr>
          <w:t>here</w:t>
        </w:r>
      </w:hyperlink>
    </w:p>
    <w:p w:rsidR="00413E1E" w:rsidRPr="004E1F11" w:rsidRDefault="00413E1E" w:rsidP="00413E1E">
      <w:pPr>
        <w:shd w:val="clear" w:color="auto" w:fill="FFFFFF"/>
        <w:spacing w:after="240" w:line="360" w:lineRule="atLeast"/>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Table structure:</w:t>
      </w:r>
    </w:p>
    <w:p w:rsidR="00413E1E" w:rsidRPr="004E1F11" w:rsidRDefault="00413E1E" w:rsidP="00413E1E">
      <w:pPr>
        <w:shd w:val="clear" w:color="auto" w:fill="FFFFFF"/>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The following table shows </w:t>
      </w:r>
      <w:r w:rsidRPr="004E1F11">
        <w:rPr>
          <w:rFonts w:ascii="Segoe UI" w:eastAsia="Times New Roman" w:hAnsi="Segoe UI" w:cs="Segoe UI"/>
          <w:i/>
          <w:iCs/>
          <w:color w:val="333333"/>
          <w:sz w:val="24"/>
          <w:szCs w:val="24"/>
        </w:rPr>
        <w:t>relevant</w:t>
      </w:r>
      <w:r w:rsidRPr="004E1F11">
        <w:rPr>
          <w:rFonts w:ascii="Segoe UI" w:eastAsia="Times New Roman" w:hAnsi="Segoe UI" w:cs="Segoe UI"/>
          <w:color w:val="333333"/>
          <w:sz w:val="24"/>
          <w:szCs w:val="24"/>
        </w:rPr>
        <w:t xml:space="preserve"> details of database tables significant for the sentiment analysis. The full </w:t>
      </w:r>
      <w:proofErr w:type="spellStart"/>
      <w:r w:rsidRPr="004E1F11">
        <w:rPr>
          <w:rFonts w:ascii="Segoe UI" w:eastAsia="Times New Roman" w:hAnsi="Segoe UI" w:cs="Segoe UI"/>
          <w:color w:val="333333"/>
          <w:sz w:val="24"/>
          <w:szCs w:val="24"/>
        </w:rPr>
        <w:t>extend</w:t>
      </w:r>
      <w:proofErr w:type="spellEnd"/>
      <w:r w:rsidRPr="004E1F11">
        <w:rPr>
          <w:rFonts w:ascii="Segoe UI" w:eastAsia="Times New Roman" w:hAnsi="Segoe UI" w:cs="Segoe UI"/>
          <w:color w:val="333333"/>
          <w:sz w:val="24"/>
          <w:szCs w:val="24"/>
        </w:rPr>
        <w:t xml:space="preserve"> of the databases tables, including but not limited to: </w:t>
      </w:r>
      <w:proofErr w:type="spellStart"/>
      <w:r w:rsidRPr="004E1F11">
        <w:rPr>
          <w:rFonts w:ascii="Segoe UI" w:eastAsia="Times New Roman" w:hAnsi="Segoe UI" w:cs="Segoe UI"/>
          <w:color w:val="333333"/>
          <w:sz w:val="24"/>
          <w:szCs w:val="24"/>
        </w:rPr>
        <w:t>django</w:t>
      </w:r>
      <w:proofErr w:type="spellEnd"/>
      <w:r w:rsidRPr="004E1F11">
        <w:rPr>
          <w:rFonts w:ascii="Segoe UI" w:eastAsia="Times New Roman" w:hAnsi="Segoe UI" w:cs="Segoe UI"/>
          <w:color w:val="333333"/>
          <w:sz w:val="24"/>
          <w:szCs w:val="24"/>
        </w:rPr>
        <w:t xml:space="preserve"> authentication, followers </w:t>
      </w:r>
      <w:proofErr w:type="spellStart"/>
      <w:r w:rsidRPr="004E1F11">
        <w:rPr>
          <w:rFonts w:ascii="Segoe UI" w:eastAsia="Times New Roman" w:hAnsi="Segoe UI" w:cs="Segoe UI"/>
          <w:color w:val="333333"/>
          <w:sz w:val="24"/>
          <w:szCs w:val="24"/>
        </w:rPr>
        <w:t>etc</w:t>
      </w:r>
      <w:proofErr w:type="spellEnd"/>
      <w:r w:rsidRPr="004E1F11">
        <w:rPr>
          <w:rFonts w:ascii="Segoe UI" w:eastAsia="Times New Roman" w:hAnsi="Segoe UI" w:cs="Segoe UI"/>
          <w:color w:val="333333"/>
          <w:sz w:val="24"/>
          <w:szCs w:val="24"/>
        </w:rPr>
        <w:t>, is not shown for the sake of simplicity.</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3055"/>
        <w:gridCol w:w="7445"/>
      </w:tblGrid>
      <w:tr w:rsidR="00413E1E" w:rsidRPr="004E1F11" w:rsidTr="00413E1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Table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Table columns</w:t>
            </w:r>
          </w:p>
        </w:tc>
      </w:tr>
      <w:tr w:rsidR="00413E1E" w:rsidRPr="004E1F11" w:rsidTr="00413E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im_post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id</w:t>
            </w:r>
            <w:r w:rsidRPr="004E1F11">
              <w:rPr>
                <w:rFonts w:ascii="Segoe UI" w:eastAsia="Times New Roman" w:hAnsi="Segoe UI" w:cs="Segoe UI"/>
                <w:color w:val="333333"/>
                <w:sz w:val="24"/>
                <w:szCs w:val="24"/>
              </w:rPr>
              <w:t>, content, link, likes, shares, comments</w:t>
            </w:r>
          </w:p>
        </w:tc>
      </w:tr>
      <w:tr w:rsidR="00413E1E" w:rsidRPr="004E1F11" w:rsidTr="00413E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im_commento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id</w:t>
            </w:r>
            <w:r w:rsidRPr="004E1F11">
              <w:rPr>
                <w:rFonts w:ascii="Segoe UI" w:eastAsia="Times New Roman" w:hAnsi="Segoe UI" w:cs="Segoe UI"/>
                <w:color w:val="333333"/>
                <w:sz w:val="24"/>
                <w:szCs w:val="24"/>
              </w:rPr>
              <w:t xml:space="preserve">, </w:t>
            </w:r>
            <w:proofErr w:type="spellStart"/>
            <w:r w:rsidRPr="004E1F11">
              <w:rPr>
                <w:rFonts w:ascii="Segoe UI" w:eastAsia="Times New Roman" w:hAnsi="Segoe UI" w:cs="Segoe UI"/>
                <w:color w:val="333333"/>
                <w:sz w:val="24"/>
                <w:szCs w:val="24"/>
              </w:rPr>
              <w:t>idpost</w:t>
            </w:r>
            <w:proofErr w:type="spellEnd"/>
            <w:r w:rsidRPr="004E1F11">
              <w:rPr>
                <w:rFonts w:ascii="Segoe UI" w:eastAsia="Times New Roman" w:hAnsi="Segoe UI" w:cs="Segoe UI"/>
                <w:color w:val="333333"/>
                <w:sz w:val="24"/>
                <w:szCs w:val="24"/>
              </w:rPr>
              <w:t>, content</w:t>
            </w:r>
          </w:p>
        </w:tc>
      </w:tr>
      <w:tr w:rsidR="00413E1E" w:rsidRPr="004E1F11" w:rsidTr="00413E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im_post_sentiment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id</w:t>
            </w:r>
            <w:r w:rsidRPr="004E1F11">
              <w:rPr>
                <w:rFonts w:ascii="Segoe UI" w:eastAsia="Times New Roman" w:hAnsi="Segoe UI" w:cs="Segoe UI"/>
                <w:color w:val="333333"/>
                <w:sz w:val="24"/>
                <w:szCs w:val="24"/>
              </w:rPr>
              <w:t xml:space="preserve">, </w:t>
            </w:r>
            <w:proofErr w:type="spellStart"/>
            <w:r w:rsidRPr="004E1F11">
              <w:rPr>
                <w:rFonts w:ascii="Segoe UI" w:eastAsia="Times New Roman" w:hAnsi="Segoe UI" w:cs="Segoe UI"/>
                <w:color w:val="333333"/>
                <w:sz w:val="24"/>
                <w:szCs w:val="24"/>
              </w:rPr>
              <w:t>idpost</w:t>
            </w:r>
            <w:proofErr w:type="spellEnd"/>
            <w:r w:rsidRPr="004E1F11">
              <w:rPr>
                <w:rFonts w:ascii="Segoe UI" w:eastAsia="Times New Roman" w:hAnsi="Segoe UI" w:cs="Segoe UI"/>
                <w:color w:val="333333"/>
                <w:sz w:val="24"/>
                <w:szCs w:val="24"/>
              </w:rPr>
              <w:t xml:space="preserve">, </w:t>
            </w:r>
            <w:proofErr w:type="spellStart"/>
            <w:r w:rsidRPr="004E1F11">
              <w:rPr>
                <w:rFonts w:ascii="Segoe UI" w:eastAsia="Times New Roman" w:hAnsi="Segoe UI" w:cs="Segoe UI"/>
                <w:color w:val="333333"/>
                <w:sz w:val="24"/>
                <w:szCs w:val="24"/>
              </w:rPr>
              <w:t>real_sentiment</w:t>
            </w:r>
            <w:proofErr w:type="spellEnd"/>
            <w:r w:rsidRPr="004E1F11">
              <w:rPr>
                <w:rFonts w:ascii="Segoe UI" w:eastAsia="Times New Roman" w:hAnsi="Segoe UI" w:cs="Segoe UI"/>
                <w:color w:val="333333"/>
                <w:sz w:val="24"/>
                <w:szCs w:val="24"/>
              </w:rPr>
              <w:t xml:space="preserve">, </w:t>
            </w:r>
            <w:proofErr w:type="spellStart"/>
            <w:r w:rsidRPr="004E1F11">
              <w:rPr>
                <w:rFonts w:ascii="Segoe UI" w:eastAsia="Times New Roman" w:hAnsi="Segoe UI" w:cs="Segoe UI"/>
                <w:color w:val="333333"/>
                <w:sz w:val="24"/>
                <w:szCs w:val="24"/>
              </w:rPr>
              <w:t>sentiment_api</w:t>
            </w:r>
            <w:proofErr w:type="spellEnd"/>
            <w:r w:rsidRPr="004E1F11">
              <w:rPr>
                <w:rFonts w:ascii="Segoe UI" w:eastAsia="Times New Roman" w:hAnsi="Segoe UI" w:cs="Segoe UI"/>
                <w:color w:val="333333"/>
                <w:sz w:val="24"/>
                <w:szCs w:val="24"/>
              </w:rPr>
              <w:t>&lt;</w:t>
            </w:r>
            <w:proofErr w:type="spellStart"/>
            <w:r w:rsidRPr="004E1F11">
              <w:rPr>
                <w:rFonts w:ascii="Segoe UI" w:eastAsia="Times New Roman" w:hAnsi="Segoe UI" w:cs="Segoe UI"/>
                <w:color w:val="333333"/>
                <w:sz w:val="24"/>
                <w:szCs w:val="24"/>
              </w:rPr>
              <w:t>nb</w:t>
            </w:r>
            <w:proofErr w:type="spellEnd"/>
            <w:r w:rsidRPr="004E1F11">
              <w:rPr>
                <w:rFonts w:ascii="Segoe UI" w:eastAsia="Times New Roman" w:hAnsi="Segoe UI" w:cs="Segoe UI"/>
                <w:color w:val="333333"/>
                <w:sz w:val="24"/>
                <w:szCs w:val="24"/>
              </w:rPr>
              <w:t>&gt;</w:t>
            </w:r>
          </w:p>
        </w:tc>
      </w:tr>
      <w:tr w:rsidR="00413E1E" w:rsidRPr="004E1F11" w:rsidTr="00413E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lastRenderedPageBreak/>
              <w:t>im_commento_sentiment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id</w:t>
            </w:r>
            <w:r w:rsidRPr="004E1F11">
              <w:rPr>
                <w:rFonts w:ascii="Segoe UI" w:eastAsia="Times New Roman" w:hAnsi="Segoe UI" w:cs="Segoe UI"/>
                <w:color w:val="333333"/>
                <w:sz w:val="24"/>
                <w:szCs w:val="24"/>
              </w:rPr>
              <w:t xml:space="preserve">, </w:t>
            </w:r>
            <w:proofErr w:type="spellStart"/>
            <w:r w:rsidRPr="004E1F11">
              <w:rPr>
                <w:rFonts w:ascii="Segoe UI" w:eastAsia="Times New Roman" w:hAnsi="Segoe UI" w:cs="Segoe UI"/>
                <w:color w:val="333333"/>
                <w:sz w:val="24"/>
                <w:szCs w:val="24"/>
              </w:rPr>
              <w:t>idcommento</w:t>
            </w:r>
            <w:proofErr w:type="spellEnd"/>
            <w:r w:rsidRPr="004E1F11">
              <w:rPr>
                <w:rFonts w:ascii="Segoe UI" w:eastAsia="Times New Roman" w:hAnsi="Segoe UI" w:cs="Segoe UI"/>
                <w:color w:val="333333"/>
                <w:sz w:val="24"/>
                <w:szCs w:val="24"/>
              </w:rPr>
              <w:t xml:space="preserve">, language, </w:t>
            </w:r>
            <w:proofErr w:type="spellStart"/>
            <w:r w:rsidRPr="004E1F11">
              <w:rPr>
                <w:rFonts w:ascii="Segoe UI" w:eastAsia="Times New Roman" w:hAnsi="Segoe UI" w:cs="Segoe UI"/>
                <w:color w:val="333333"/>
                <w:sz w:val="24"/>
                <w:szCs w:val="24"/>
              </w:rPr>
              <w:t>english_translation</w:t>
            </w:r>
            <w:proofErr w:type="spellEnd"/>
            <w:r w:rsidRPr="004E1F11">
              <w:rPr>
                <w:rFonts w:ascii="Segoe UI" w:eastAsia="Times New Roman" w:hAnsi="Segoe UI" w:cs="Segoe UI"/>
                <w:color w:val="333333"/>
                <w:sz w:val="24"/>
                <w:szCs w:val="24"/>
              </w:rPr>
              <w:t xml:space="preserve">, spam, </w:t>
            </w:r>
            <w:proofErr w:type="spellStart"/>
            <w:r w:rsidRPr="004E1F11">
              <w:rPr>
                <w:rFonts w:ascii="Segoe UI" w:eastAsia="Times New Roman" w:hAnsi="Segoe UI" w:cs="Segoe UI"/>
                <w:color w:val="333333"/>
                <w:sz w:val="24"/>
                <w:szCs w:val="24"/>
              </w:rPr>
              <w:t>real_sentiment</w:t>
            </w:r>
            <w:proofErr w:type="spellEnd"/>
            <w:r w:rsidRPr="004E1F11">
              <w:rPr>
                <w:rFonts w:ascii="Segoe UI" w:eastAsia="Times New Roman" w:hAnsi="Segoe UI" w:cs="Segoe UI"/>
                <w:color w:val="333333"/>
                <w:sz w:val="24"/>
                <w:szCs w:val="24"/>
              </w:rPr>
              <w:t xml:space="preserve">, </w:t>
            </w:r>
            <w:proofErr w:type="spellStart"/>
            <w:r w:rsidRPr="004E1F11">
              <w:rPr>
                <w:rFonts w:ascii="Segoe UI" w:eastAsia="Times New Roman" w:hAnsi="Segoe UI" w:cs="Segoe UI"/>
                <w:color w:val="333333"/>
                <w:sz w:val="24"/>
                <w:szCs w:val="24"/>
              </w:rPr>
              <w:t>sentiment_api</w:t>
            </w:r>
            <w:proofErr w:type="spellEnd"/>
            <w:r w:rsidRPr="004E1F11">
              <w:rPr>
                <w:rFonts w:ascii="Segoe UI" w:eastAsia="Times New Roman" w:hAnsi="Segoe UI" w:cs="Segoe UI"/>
                <w:color w:val="333333"/>
                <w:sz w:val="24"/>
                <w:szCs w:val="24"/>
              </w:rPr>
              <w:t>&lt;</w:t>
            </w:r>
            <w:proofErr w:type="spellStart"/>
            <w:r w:rsidRPr="004E1F11">
              <w:rPr>
                <w:rFonts w:ascii="Segoe UI" w:eastAsia="Times New Roman" w:hAnsi="Segoe UI" w:cs="Segoe UI"/>
                <w:color w:val="333333"/>
                <w:sz w:val="24"/>
                <w:szCs w:val="24"/>
              </w:rPr>
              <w:t>nb</w:t>
            </w:r>
            <w:proofErr w:type="spellEnd"/>
            <w:r w:rsidRPr="004E1F11">
              <w:rPr>
                <w:rFonts w:ascii="Segoe UI" w:eastAsia="Times New Roman" w:hAnsi="Segoe UI" w:cs="Segoe UI"/>
                <w:color w:val="333333"/>
                <w:sz w:val="24"/>
                <w:szCs w:val="24"/>
              </w:rPr>
              <w:t>&gt;</w:t>
            </w:r>
          </w:p>
        </w:tc>
      </w:tr>
    </w:tbl>
    <w:p w:rsidR="00413E1E" w:rsidRPr="004E1F11" w:rsidRDefault="00413E1E" w:rsidP="00413E1E">
      <w:pPr>
        <w:shd w:val="clear" w:color="auto" w:fill="FFFFFF"/>
        <w:spacing w:after="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Out of the table columns listed above, the following are in </w:t>
      </w:r>
      <w:proofErr w:type="spellStart"/>
      <w:r w:rsidRPr="004E1F11">
        <w:rPr>
          <w:rFonts w:ascii="Segoe UI" w:eastAsia="Times New Roman" w:hAnsi="Segoe UI" w:cs="Segoe UI"/>
          <w:b/>
          <w:bCs/>
          <w:color w:val="333333"/>
          <w:sz w:val="24"/>
          <w:szCs w:val="24"/>
        </w:rPr>
        <w:t>json</w:t>
      </w:r>
      <w:proofErr w:type="spellEnd"/>
      <w:r w:rsidRPr="004E1F11">
        <w:rPr>
          <w:rFonts w:ascii="Segoe UI" w:eastAsia="Times New Roman" w:hAnsi="Segoe UI" w:cs="Segoe UI"/>
          <w:color w:val="333333"/>
          <w:sz w:val="24"/>
          <w:szCs w:val="24"/>
        </w:rPr>
        <w:t> format but stored as </w:t>
      </w:r>
      <w:proofErr w:type="spellStart"/>
      <w:r w:rsidRPr="004E1F11">
        <w:rPr>
          <w:rFonts w:ascii="Consolas" w:eastAsia="Times New Roman" w:hAnsi="Consolas" w:cs="Courier New"/>
          <w:color w:val="333333"/>
          <w:sz w:val="24"/>
          <w:szCs w:val="24"/>
        </w:rPr>
        <w:t>lontext</w:t>
      </w:r>
      <w:proofErr w:type="spellEnd"/>
      <w:r w:rsidRPr="004E1F11">
        <w:rPr>
          <w:rFonts w:ascii="Segoe UI" w:eastAsia="Times New Roman" w:hAnsi="Segoe UI" w:cs="Segoe UI"/>
          <w:color w:val="333333"/>
          <w:sz w:val="24"/>
          <w:szCs w:val="24"/>
        </w:rPr>
        <w:t>:</w:t>
      </w:r>
    </w:p>
    <w:p w:rsidR="00413E1E" w:rsidRPr="004E1F11" w:rsidRDefault="00413E1E" w:rsidP="00413E1E">
      <w:pPr>
        <w:numPr>
          <w:ilvl w:val="0"/>
          <w:numId w:val="6"/>
        </w:numPr>
        <w:shd w:val="clear" w:color="auto" w:fill="FFFFFF"/>
        <w:spacing w:before="100" w:beforeAutospacing="1" w:after="100" w:afterAutospacing="1" w:line="360" w:lineRule="atLeast"/>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spam</w:t>
      </w:r>
    </w:p>
    <w:p w:rsidR="00413E1E" w:rsidRPr="004E1F11" w:rsidRDefault="00413E1E" w:rsidP="00413E1E">
      <w:pPr>
        <w:numPr>
          <w:ilvl w:val="0"/>
          <w:numId w:val="6"/>
        </w:numPr>
        <w:shd w:val="clear" w:color="auto" w:fill="FFFFFF"/>
        <w:spacing w:before="60" w:after="100" w:afterAutospacing="1" w:line="360" w:lineRule="atLeast"/>
        <w:ind w:left="270"/>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real_sentiment</w:t>
      </w:r>
      <w:proofErr w:type="spellEnd"/>
    </w:p>
    <w:p w:rsidR="00413E1E" w:rsidRPr="004E1F11" w:rsidRDefault="00413E1E" w:rsidP="00413E1E">
      <w:pPr>
        <w:numPr>
          <w:ilvl w:val="0"/>
          <w:numId w:val="6"/>
        </w:numPr>
        <w:shd w:val="clear" w:color="auto" w:fill="FFFFFF"/>
        <w:spacing w:before="60" w:after="100" w:afterAutospacing="1" w:line="360" w:lineRule="atLeast"/>
        <w:ind w:left="270"/>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sentiment_api</w:t>
      </w:r>
      <w:proofErr w:type="spellEnd"/>
      <w:r w:rsidRPr="004E1F11">
        <w:rPr>
          <w:rFonts w:ascii="Segoe UI" w:eastAsia="Times New Roman" w:hAnsi="Segoe UI" w:cs="Segoe UI"/>
          <w:color w:val="333333"/>
          <w:sz w:val="24"/>
          <w:szCs w:val="24"/>
        </w:rPr>
        <w:t>&lt;</w:t>
      </w:r>
      <w:proofErr w:type="spellStart"/>
      <w:r w:rsidRPr="004E1F11">
        <w:rPr>
          <w:rFonts w:ascii="Segoe UI" w:eastAsia="Times New Roman" w:hAnsi="Segoe UI" w:cs="Segoe UI"/>
          <w:color w:val="333333"/>
          <w:sz w:val="24"/>
          <w:szCs w:val="24"/>
        </w:rPr>
        <w:t>nb</w:t>
      </w:r>
      <w:proofErr w:type="spellEnd"/>
      <w:r w:rsidRPr="004E1F11">
        <w:rPr>
          <w:rFonts w:ascii="Segoe UI" w:eastAsia="Times New Roman" w:hAnsi="Segoe UI" w:cs="Segoe UI"/>
          <w:color w:val="333333"/>
          <w:sz w:val="24"/>
          <w:szCs w:val="24"/>
        </w:rPr>
        <w:t>&gt;</w:t>
      </w:r>
    </w:p>
    <w:p w:rsidR="00413E1E" w:rsidRPr="004E1F11" w:rsidRDefault="00413E1E" w:rsidP="00413E1E">
      <w:pPr>
        <w:shd w:val="clear" w:color="auto" w:fill="FFFFFF"/>
        <w:spacing w:before="360" w:after="240" w:line="240" w:lineRule="auto"/>
        <w:outlineLvl w:val="3"/>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Resources APIs:</w:t>
      </w:r>
    </w:p>
    <w:p w:rsidR="00413E1E" w:rsidRPr="004E1F11" w:rsidRDefault="00413E1E" w:rsidP="00413E1E">
      <w:pPr>
        <w:shd w:val="clear" w:color="auto" w:fill="FFFFFF"/>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The table maps used API's links to the column name in our database where the results of the API calls are stored</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3303"/>
        <w:gridCol w:w="3840"/>
        <w:gridCol w:w="3357"/>
      </w:tblGrid>
      <w:tr w:rsidR="00413E1E" w:rsidRPr="004E1F11" w:rsidTr="00413E1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API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Database column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jc w:val="center"/>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Used language</w:t>
            </w:r>
          </w:p>
        </w:tc>
      </w:tr>
      <w:tr w:rsidR="00413E1E" w:rsidRPr="004E1F11" w:rsidTr="00413E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BD1F08" w:rsidP="00413E1E">
            <w:pPr>
              <w:spacing w:after="240" w:line="360" w:lineRule="atLeast"/>
              <w:rPr>
                <w:rFonts w:ascii="Segoe UI" w:eastAsia="Times New Roman" w:hAnsi="Segoe UI" w:cs="Segoe UI"/>
                <w:color w:val="333333"/>
                <w:sz w:val="24"/>
                <w:szCs w:val="24"/>
              </w:rPr>
            </w:pPr>
            <w:hyperlink r:id="rId27" w:history="1">
              <w:proofErr w:type="spellStart"/>
              <w:r w:rsidR="00413E1E" w:rsidRPr="004E1F11">
                <w:rPr>
                  <w:rFonts w:ascii="Segoe UI" w:eastAsia="Times New Roman" w:hAnsi="Segoe UI" w:cs="Segoe UI"/>
                  <w:color w:val="4078C0"/>
                  <w:sz w:val="24"/>
                  <w:szCs w:val="24"/>
                  <w:u w:val="single"/>
                </w:rPr>
                <w:t>vivekn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jc w:val="center"/>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original</w:t>
            </w:r>
          </w:p>
        </w:tc>
      </w:tr>
      <w:tr w:rsidR="00413E1E" w:rsidRPr="004E1F11" w:rsidTr="00413E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BD1F08" w:rsidP="00413E1E">
            <w:pPr>
              <w:spacing w:after="240" w:line="360" w:lineRule="atLeast"/>
              <w:rPr>
                <w:rFonts w:ascii="Segoe UI" w:eastAsia="Times New Roman" w:hAnsi="Segoe UI" w:cs="Segoe UI"/>
                <w:color w:val="333333"/>
                <w:sz w:val="24"/>
                <w:szCs w:val="24"/>
              </w:rPr>
            </w:pPr>
            <w:hyperlink r:id="rId28" w:history="1">
              <w:r w:rsidR="00413E1E" w:rsidRPr="004E1F11">
                <w:rPr>
                  <w:rFonts w:ascii="Segoe UI" w:eastAsia="Times New Roman" w:hAnsi="Segoe UI" w:cs="Segoe UI"/>
                  <w:color w:val="4078C0"/>
                  <w:sz w:val="24"/>
                  <w:szCs w:val="24"/>
                  <w:u w:val="single"/>
                </w:rPr>
                <w:t>text-processing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413E1E" w:rsidP="00413E1E">
            <w:pPr>
              <w:spacing w:after="240" w:line="360" w:lineRule="atLeast"/>
              <w:jc w:val="center"/>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original</w:t>
            </w:r>
          </w:p>
        </w:tc>
      </w:tr>
      <w:tr w:rsidR="00413E1E" w:rsidRPr="004E1F11" w:rsidTr="00413E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BD1F08" w:rsidP="00413E1E">
            <w:pPr>
              <w:spacing w:after="240" w:line="360" w:lineRule="atLeast"/>
              <w:rPr>
                <w:rFonts w:ascii="Segoe UI" w:eastAsia="Times New Roman" w:hAnsi="Segoe UI" w:cs="Segoe UI"/>
                <w:color w:val="333333"/>
                <w:sz w:val="24"/>
                <w:szCs w:val="24"/>
              </w:rPr>
            </w:pPr>
            <w:hyperlink r:id="rId29" w:history="1">
              <w:proofErr w:type="spellStart"/>
              <w:r w:rsidR="00413E1E" w:rsidRPr="004E1F11">
                <w:rPr>
                  <w:rFonts w:ascii="Segoe UI" w:eastAsia="Times New Roman" w:hAnsi="Segoe UI" w:cs="Segoe UI"/>
                  <w:color w:val="4078C0"/>
                  <w:sz w:val="24"/>
                  <w:szCs w:val="24"/>
                  <w:u w:val="single"/>
                </w:rPr>
                <w:t>vivekn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sentiment_api1_en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jc w:val="center"/>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english</w:t>
            </w:r>
            <w:proofErr w:type="spellEnd"/>
          </w:p>
        </w:tc>
      </w:tr>
      <w:tr w:rsidR="00413E1E" w:rsidRPr="004E1F11" w:rsidTr="00413E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BD1F08" w:rsidP="00413E1E">
            <w:pPr>
              <w:spacing w:after="240" w:line="360" w:lineRule="atLeast"/>
              <w:rPr>
                <w:rFonts w:ascii="Segoe UI" w:eastAsia="Times New Roman" w:hAnsi="Segoe UI" w:cs="Segoe UI"/>
                <w:color w:val="333333"/>
                <w:sz w:val="24"/>
                <w:szCs w:val="24"/>
              </w:rPr>
            </w:pPr>
            <w:hyperlink r:id="rId30" w:history="1">
              <w:r w:rsidR="00413E1E" w:rsidRPr="004E1F11">
                <w:rPr>
                  <w:rFonts w:ascii="Segoe UI" w:eastAsia="Times New Roman" w:hAnsi="Segoe UI" w:cs="Segoe UI"/>
                  <w:color w:val="4078C0"/>
                  <w:sz w:val="24"/>
                  <w:szCs w:val="24"/>
                  <w:u w:val="single"/>
                </w:rPr>
                <w:t>text-processing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sentiment_api2_en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413E1E" w:rsidP="00413E1E">
            <w:pPr>
              <w:spacing w:after="240" w:line="360" w:lineRule="atLeast"/>
              <w:jc w:val="center"/>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english</w:t>
            </w:r>
            <w:proofErr w:type="spellEnd"/>
          </w:p>
        </w:tc>
      </w:tr>
      <w:tr w:rsidR="00413E1E" w:rsidRPr="004E1F11" w:rsidTr="00413E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BD1F08" w:rsidP="00413E1E">
            <w:pPr>
              <w:spacing w:after="240" w:line="360" w:lineRule="atLeast"/>
              <w:rPr>
                <w:rFonts w:ascii="Segoe UI" w:eastAsia="Times New Roman" w:hAnsi="Segoe UI" w:cs="Segoe UI"/>
                <w:color w:val="333333"/>
                <w:sz w:val="24"/>
                <w:szCs w:val="24"/>
              </w:rPr>
            </w:pPr>
            <w:hyperlink r:id="rId31" w:history="1">
              <w:proofErr w:type="spellStart"/>
              <w:r w:rsidR="00413E1E" w:rsidRPr="004E1F11">
                <w:rPr>
                  <w:rFonts w:ascii="Segoe UI" w:eastAsia="Times New Roman" w:hAnsi="Segoe UI" w:cs="Segoe UI"/>
                  <w:color w:val="4078C0"/>
                  <w:sz w:val="24"/>
                  <w:szCs w:val="24"/>
                  <w:u w:val="single"/>
                </w:rPr>
                <w:t>indico</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3E1E" w:rsidRPr="004E1F11" w:rsidRDefault="00413E1E" w:rsidP="00413E1E">
            <w:pPr>
              <w:spacing w:after="240" w:line="360" w:lineRule="atLeast"/>
              <w:jc w:val="center"/>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english</w:t>
            </w:r>
            <w:proofErr w:type="spellEnd"/>
          </w:p>
        </w:tc>
      </w:tr>
      <w:tr w:rsidR="00413E1E" w:rsidRPr="004E1F11" w:rsidTr="00413E1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BD1F08" w:rsidP="00413E1E">
            <w:pPr>
              <w:spacing w:after="240" w:line="360" w:lineRule="atLeast"/>
              <w:rPr>
                <w:rFonts w:ascii="Segoe UI" w:eastAsia="Times New Roman" w:hAnsi="Segoe UI" w:cs="Segoe UI"/>
                <w:color w:val="333333"/>
                <w:sz w:val="24"/>
                <w:szCs w:val="24"/>
              </w:rPr>
            </w:pPr>
            <w:hyperlink r:id="rId32" w:history="1">
              <w:proofErr w:type="spellStart"/>
              <w:r w:rsidR="00413E1E" w:rsidRPr="004E1F11">
                <w:rPr>
                  <w:rFonts w:ascii="Segoe UI" w:eastAsia="Times New Roman" w:hAnsi="Segoe UI" w:cs="Segoe UI"/>
                  <w:color w:val="4078C0"/>
                  <w:sz w:val="24"/>
                  <w:szCs w:val="24"/>
                  <w:u w:val="single"/>
                </w:rPr>
                <w:t>indico</w:t>
              </w:r>
              <w:proofErr w:type="spellEnd"/>
              <w:r w:rsidR="00413E1E" w:rsidRPr="004E1F11">
                <w:rPr>
                  <w:rFonts w:ascii="Segoe UI" w:eastAsia="Times New Roman" w:hAnsi="Segoe UI" w:cs="Segoe UI"/>
                  <w:color w:val="4078C0"/>
                  <w:sz w:val="24"/>
                  <w:szCs w:val="24"/>
                  <w:u w:val="single"/>
                </w:rPr>
                <w:t xml:space="preserve"> HQ</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413E1E" w:rsidP="00413E1E">
            <w:pPr>
              <w:spacing w:after="240" w:line="360" w:lineRule="atLeast"/>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sentiment_api4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3E1E" w:rsidRPr="004E1F11" w:rsidRDefault="00413E1E" w:rsidP="00413E1E">
            <w:pPr>
              <w:spacing w:after="240" w:line="360" w:lineRule="atLeast"/>
              <w:jc w:val="center"/>
              <w:rPr>
                <w:rFonts w:ascii="Segoe UI" w:eastAsia="Times New Roman" w:hAnsi="Segoe UI" w:cs="Segoe UI"/>
                <w:color w:val="333333"/>
                <w:sz w:val="24"/>
                <w:szCs w:val="24"/>
              </w:rPr>
            </w:pPr>
            <w:proofErr w:type="spellStart"/>
            <w:r w:rsidRPr="004E1F11">
              <w:rPr>
                <w:rFonts w:ascii="Segoe UI" w:eastAsia="Times New Roman" w:hAnsi="Segoe UI" w:cs="Segoe UI"/>
                <w:color w:val="333333"/>
                <w:sz w:val="24"/>
                <w:szCs w:val="24"/>
              </w:rPr>
              <w:t>english</w:t>
            </w:r>
            <w:proofErr w:type="spellEnd"/>
          </w:p>
        </w:tc>
      </w:tr>
    </w:tbl>
    <w:p w:rsidR="00413E1E" w:rsidRPr="004E1F11" w:rsidRDefault="00413E1E" w:rsidP="00413E1E">
      <w:pPr>
        <w:rPr>
          <w:sz w:val="24"/>
          <w:szCs w:val="24"/>
        </w:rPr>
      </w:pPr>
    </w:p>
    <w:p w:rsidR="00413E1E" w:rsidRPr="004E1F11" w:rsidRDefault="00413E1E" w:rsidP="00413E1E">
      <w:pPr>
        <w:rPr>
          <w:sz w:val="24"/>
          <w:szCs w:val="24"/>
        </w:rPr>
      </w:pPr>
    </w:p>
    <w:p w:rsidR="00413E1E" w:rsidRPr="004E1F11" w:rsidRDefault="00413E1E" w:rsidP="00413E1E">
      <w:pPr>
        <w:shd w:val="clear" w:color="auto" w:fill="FFFFFF"/>
        <w:spacing w:after="0" w:line="240" w:lineRule="auto"/>
        <w:ind w:right="2250"/>
        <w:outlineLvl w:val="0"/>
        <w:rPr>
          <w:rFonts w:ascii="Segoe UI" w:eastAsia="Times New Roman" w:hAnsi="Segoe UI" w:cs="Segoe UI"/>
          <w:color w:val="333333"/>
          <w:kern w:val="36"/>
          <w:sz w:val="24"/>
          <w:szCs w:val="24"/>
        </w:rPr>
      </w:pPr>
      <w:r w:rsidRPr="004E1F11">
        <w:rPr>
          <w:rFonts w:ascii="Segoe UI" w:eastAsia="Times New Roman" w:hAnsi="Segoe UI" w:cs="Segoe UI"/>
          <w:color w:val="333333"/>
          <w:kern w:val="36"/>
          <w:sz w:val="24"/>
          <w:szCs w:val="24"/>
        </w:rPr>
        <w:lastRenderedPageBreak/>
        <w:t>External API descriptions</w:t>
      </w:r>
    </w:p>
    <w:p w:rsidR="00413E1E" w:rsidRPr="004E1F11" w:rsidRDefault="00413E1E" w:rsidP="00413E1E">
      <w:pPr>
        <w:pBdr>
          <w:bottom w:val="single" w:sz="6" w:space="4" w:color="EEEEEE"/>
        </w:pBdr>
        <w:shd w:val="clear" w:color="auto" w:fill="FFFFFF"/>
        <w:spacing w:before="100" w:beforeAutospacing="1" w:after="240" w:line="240" w:lineRule="auto"/>
        <w:outlineLvl w:val="1"/>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APIs</w:t>
      </w:r>
    </w:p>
    <w:p w:rsidR="00413E1E" w:rsidRPr="004E1F11" w:rsidRDefault="00BD1F08" w:rsidP="00413E1E">
      <w:pPr>
        <w:shd w:val="clear" w:color="auto" w:fill="FFFFFF"/>
        <w:spacing w:before="360" w:after="240" w:line="240" w:lineRule="auto"/>
        <w:outlineLvl w:val="3"/>
        <w:rPr>
          <w:rFonts w:ascii="Segoe UI" w:eastAsia="Times New Roman" w:hAnsi="Segoe UI" w:cs="Segoe UI"/>
          <w:b/>
          <w:bCs/>
          <w:color w:val="333333"/>
          <w:sz w:val="24"/>
          <w:szCs w:val="24"/>
        </w:rPr>
      </w:pPr>
      <w:hyperlink r:id="rId33" w:history="1">
        <w:proofErr w:type="spellStart"/>
        <w:r w:rsidR="00413E1E" w:rsidRPr="004E1F11">
          <w:rPr>
            <w:rFonts w:ascii="Segoe UI" w:eastAsia="Times New Roman" w:hAnsi="Segoe UI" w:cs="Segoe UI"/>
            <w:b/>
            <w:bCs/>
            <w:color w:val="4078C0"/>
            <w:sz w:val="24"/>
            <w:szCs w:val="24"/>
            <w:u w:val="single"/>
          </w:rPr>
          <w:t>Vivekn</w:t>
        </w:r>
        <w:proofErr w:type="spellEnd"/>
      </w:hyperlink>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Database column:</w:t>
      </w:r>
      <w:r w:rsidRPr="004E1F11">
        <w:rPr>
          <w:rFonts w:ascii="Segoe UI" w:eastAsia="Times New Roman" w:hAnsi="Segoe UI" w:cs="Segoe UI"/>
          <w:color w:val="333333"/>
          <w:sz w:val="24"/>
          <w:szCs w:val="24"/>
        </w:rPr>
        <w:t> sentiment_api1 &amp; sentiment_api1_en</w:t>
      </w:r>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You will receive a JSON response of the form:</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 xml:space="preserve">{ </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 xml:space="preserve">  "</w:t>
      </w:r>
      <w:proofErr w:type="gramStart"/>
      <w:r w:rsidRPr="004E1F11">
        <w:rPr>
          <w:rFonts w:ascii="Consolas" w:eastAsia="Times New Roman" w:hAnsi="Consolas" w:cs="Courier New"/>
          <w:color w:val="333333"/>
          <w:sz w:val="24"/>
          <w:szCs w:val="24"/>
          <w:bdr w:val="none" w:sz="0" w:space="0" w:color="auto" w:frame="1"/>
        </w:rPr>
        <w:t>result</w:t>
      </w:r>
      <w:proofErr w:type="gramEnd"/>
      <w:r w:rsidRPr="004E1F11">
        <w:rPr>
          <w:rFonts w:ascii="Consolas" w:eastAsia="Times New Roman" w:hAnsi="Consolas" w:cs="Courier New"/>
          <w:color w:val="333333"/>
          <w:sz w:val="24"/>
          <w:szCs w:val="24"/>
          <w:bdr w:val="none" w:sz="0" w:space="0" w:color="auto" w:frame="1"/>
        </w:rPr>
        <w:t xml:space="preserve">": { </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 xml:space="preserve">    "</w:t>
      </w:r>
      <w:proofErr w:type="gramStart"/>
      <w:r w:rsidRPr="004E1F11">
        <w:rPr>
          <w:rFonts w:ascii="Consolas" w:eastAsia="Times New Roman" w:hAnsi="Consolas" w:cs="Courier New"/>
          <w:color w:val="333333"/>
          <w:sz w:val="24"/>
          <w:szCs w:val="24"/>
          <w:bdr w:val="none" w:sz="0" w:space="0" w:color="auto" w:frame="1"/>
        </w:rPr>
        <w:t>sentiment</w:t>
      </w:r>
      <w:proofErr w:type="gramEnd"/>
      <w:r w:rsidRPr="004E1F11">
        <w:rPr>
          <w:rFonts w:ascii="Consolas" w:eastAsia="Times New Roman" w:hAnsi="Consolas" w:cs="Courier New"/>
          <w:color w:val="333333"/>
          <w:sz w:val="24"/>
          <w:szCs w:val="24"/>
          <w:bdr w:val="none" w:sz="0" w:space="0" w:color="auto" w:frame="1"/>
        </w:rPr>
        <w:t xml:space="preserve">": "Positive", </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 xml:space="preserve">    "</w:t>
      </w:r>
      <w:proofErr w:type="gramStart"/>
      <w:r w:rsidRPr="004E1F11">
        <w:rPr>
          <w:rFonts w:ascii="Consolas" w:eastAsia="Times New Roman" w:hAnsi="Consolas" w:cs="Courier New"/>
          <w:color w:val="333333"/>
          <w:sz w:val="24"/>
          <w:szCs w:val="24"/>
          <w:bdr w:val="none" w:sz="0" w:space="0" w:color="auto" w:frame="1"/>
        </w:rPr>
        <w:t>confidence</w:t>
      </w:r>
      <w:proofErr w:type="gramEnd"/>
      <w:r w:rsidRPr="004E1F11">
        <w:rPr>
          <w:rFonts w:ascii="Consolas" w:eastAsia="Times New Roman" w:hAnsi="Consolas" w:cs="Courier New"/>
          <w:color w:val="333333"/>
          <w:sz w:val="24"/>
          <w:szCs w:val="24"/>
          <w:bdr w:val="none" w:sz="0" w:space="0" w:color="auto" w:frame="1"/>
        </w:rPr>
        <w:t xml:space="preserve">" : 73.422451 </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 xml:space="preserve">  } </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w:t>
      </w:r>
    </w:p>
    <w:p w:rsidR="00413E1E" w:rsidRPr="004E1F11" w:rsidRDefault="00BD1F08" w:rsidP="00413E1E">
      <w:pPr>
        <w:shd w:val="clear" w:color="auto" w:fill="FFFFFF"/>
        <w:spacing w:before="360" w:after="240" w:line="240" w:lineRule="auto"/>
        <w:outlineLvl w:val="3"/>
        <w:rPr>
          <w:rFonts w:ascii="Segoe UI" w:eastAsia="Times New Roman" w:hAnsi="Segoe UI" w:cs="Segoe UI"/>
          <w:b/>
          <w:bCs/>
          <w:color w:val="333333"/>
          <w:sz w:val="24"/>
          <w:szCs w:val="24"/>
        </w:rPr>
      </w:pPr>
      <w:hyperlink r:id="rId34" w:history="1">
        <w:r w:rsidR="00413E1E" w:rsidRPr="004E1F11">
          <w:rPr>
            <w:rFonts w:ascii="Segoe UI" w:eastAsia="Times New Roman" w:hAnsi="Segoe UI" w:cs="Segoe UI"/>
            <w:b/>
            <w:bCs/>
            <w:color w:val="4078C0"/>
            <w:sz w:val="24"/>
            <w:szCs w:val="24"/>
            <w:u w:val="single"/>
          </w:rPr>
          <w:t>Text-processing</w:t>
        </w:r>
      </w:hyperlink>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Database column:</w:t>
      </w:r>
      <w:r w:rsidRPr="004E1F11">
        <w:rPr>
          <w:rFonts w:ascii="Segoe UI" w:eastAsia="Times New Roman" w:hAnsi="Segoe UI" w:cs="Segoe UI"/>
          <w:color w:val="333333"/>
          <w:sz w:val="24"/>
          <w:szCs w:val="24"/>
        </w:rPr>
        <w:t> sentiment_api2 &amp; sentiment_api2_en</w:t>
      </w:r>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Label:</w:t>
      </w:r>
      <w:r w:rsidRPr="004E1F11">
        <w:rPr>
          <w:rFonts w:ascii="Segoe UI" w:eastAsia="Times New Roman" w:hAnsi="Segoe UI" w:cs="Segoe UI"/>
          <w:color w:val="333333"/>
          <w:sz w:val="24"/>
          <w:szCs w:val="24"/>
        </w:rPr>
        <w:t xml:space="preserve"> will be either </w:t>
      </w:r>
      <w:proofErr w:type="spellStart"/>
      <w:proofErr w:type="gramStart"/>
      <w:r w:rsidRPr="004E1F11">
        <w:rPr>
          <w:rFonts w:ascii="Segoe UI" w:eastAsia="Times New Roman" w:hAnsi="Segoe UI" w:cs="Segoe UI"/>
          <w:color w:val="333333"/>
          <w:sz w:val="24"/>
          <w:szCs w:val="24"/>
        </w:rPr>
        <w:t>pos</w:t>
      </w:r>
      <w:proofErr w:type="spellEnd"/>
      <w:proofErr w:type="gramEnd"/>
      <w:r w:rsidRPr="004E1F11">
        <w:rPr>
          <w:rFonts w:ascii="Segoe UI" w:eastAsia="Times New Roman" w:hAnsi="Segoe UI" w:cs="Segoe UI"/>
          <w:color w:val="333333"/>
          <w:sz w:val="24"/>
          <w:szCs w:val="24"/>
        </w:rPr>
        <w:t xml:space="preserve"> if the text is determined to be positive, </w:t>
      </w:r>
      <w:proofErr w:type="spellStart"/>
      <w:r w:rsidRPr="004E1F11">
        <w:rPr>
          <w:rFonts w:ascii="Segoe UI" w:eastAsia="Times New Roman" w:hAnsi="Segoe UI" w:cs="Segoe UI"/>
          <w:color w:val="333333"/>
          <w:sz w:val="24"/>
          <w:szCs w:val="24"/>
        </w:rPr>
        <w:t>neg</w:t>
      </w:r>
      <w:proofErr w:type="spellEnd"/>
      <w:r w:rsidRPr="004E1F11">
        <w:rPr>
          <w:rFonts w:ascii="Segoe UI" w:eastAsia="Times New Roman" w:hAnsi="Segoe UI" w:cs="Segoe UI"/>
          <w:color w:val="333333"/>
          <w:sz w:val="24"/>
          <w:szCs w:val="24"/>
        </w:rPr>
        <w:t xml:space="preserve"> if the text is negative, or neutral if the text is neither </w:t>
      </w:r>
      <w:proofErr w:type="spellStart"/>
      <w:r w:rsidRPr="004E1F11">
        <w:rPr>
          <w:rFonts w:ascii="Segoe UI" w:eastAsia="Times New Roman" w:hAnsi="Segoe UI" w:cs="Segoe UI"/>
          <w:color w:val="333333"/>
          <w:sz w:val="24"/>
          <w:szCs w:val="24"/>
        </w:rPr>
        <w:t>pos</w:t>
      </w:r>
      <w:proofErr w:type="spellEnd"/>
      <w:r w:rsidRPr="004E1F11">
        <w:rPr>
          <w:rFonts w:ascii="Segoe UI" w:eastAsia="Times New Roman" w:hAnsi="Segoe UI" w:cs="Segoe UI"/>
          <w:color w:val="333333"/>
          <w:sz w:val="24"/>
          <w:szCs w:val="24"/>
        </w:rPr>
        <w:t xml:space="preserve"> nor neg.</w:t>
      </w:r>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Probability</w:t>
      </w:r>
      <w:r w:rsidRPr="004E1F11">
        <w:rPr>
          <w:rFonts w:ascii="Segoe UI" w:eastAsia="Times New Roman" w:hAnsi="Segoe UI" w:cs="Segoe UI"/>
          <w:color w:val="333333"/>
          <w:sz w:val="24"/>
          <w:szCs w:val="24"/>
        </w:rPr>
        <w:t xml:space="preserve">: an object that contains the probability for each label. </w:t>
      </w:r>
      <w:proofErr w:type="spellStart"/>
      <w:proofErr w:type="gramStart"/>
      <w:r w:rsidRPr="004E1F11">
        <w:rPr>
          <w:rFonts w:ascii="Segoe UI" w:eastAsia="Times New Roman" w:hAnsi="Segoe UI" w:cs="Segoe UI"/>
          <w:color w:val="333333"/>
          <w:sz w:val="24"/>
          <w:szCs w:val="24"/>
        </w:rPr>
        <w:t>neg</w:t>
      </w:r>
      <w:proofErr w:type="spellEnd"/>
      <w:proofErr w:type="gramEnd"/>
      <w:r w:rsidRPr="004E1F11">
        <w:rPr>
          <w:rFonts w:ascii="Segoe UI" w:eastAsia="Times New Roman" w:hAnsi="Segoe UI" w:cs="Segoe UI"/>
          <w:color w:val="333333"/>
          <w:sz w:val="24"/>
          <w:szCs w:val="24"/>
        </w:rPr>
        <w:t xml:space="preserve"> and </w:t>
      </w:r>
      <w:proofErr w:type="spellStart"/>
      <w:r w:rsidRPr="004E1F11">
        <w:rPr>
          <w:rFonts w:ascii="Segoe UI" w:eastAsia="Times New Roman" w:hAnsi="Segoe UI" w:cs="Segoe UI"/>
          <w:color w:val="333333"/>
          <w:sz w:val="24"/>
          <w:szCs w:val="24"/>
        </w:rPr>
        <w:t>pos</w:t>
      </w:r>
      <w:proofErr w:type="spellEnd"/>
      <w:r w:rsidRPr="004E1F11">
        <w:rPr>
          <w:rFonts w:ascii="Segoe UI" w:eastAsia="Times New Roman" w:hAnsi="Segoe UI" w:cs="Segoe UI"/>
          <w:color w:val="333333"/>
          <w:sz w:val="24"/>
          <w:szCs w:val="24"/>
        </w:rPr>
        <w:t xml:space="preserve"> will add up to 1, while neutral is standalone. If neutral is greater than 0.5 then the label will be neutral. Otherwise, the label will be </w:t>
      </w:r>
      <w:proofErr w:type="spellStart"/>
      <w:r w:rsidRPr="004E1F11">
        <w:rPr>
          <w:rFonts w:ascii="Segoe UI" w:eastAsia="Times New Roman" w:hAnsi="Segoe UI" w:cs="Segoe UI"/>
          <w:color w:val="333333"/>
          <w:sz w:val="24"/>
          <w:szCs w:val="24"/>
        </w:rPr>
        <w:t>pos</w:t>
      </w:r>
      <w:proofErr w:type="spellEnd"/>
      <w:r w:rsidRPr="004E1F11">
        <w:rPr>
          <w:rFonts w:ascii="Segoe UI" w:eastAsia="Times New Roman" w:hAnsi="Segoe UI" w:cs="Segoe UI"/>
          <w:color w:val="333333"/>
          <w:sz w:val="24"/>
          <w:szCs w:val="24"/>
        </w:rPr>
        <w:t xml:space="preserve"> or </w:t>
      </w:r>
      <w:proofErr w:type="spellStart"/>
      <w:r w:rsidRPr="004E1F11">
        <w:rPr>
          <w:rFonts w:ascii="Segoe UI" w:eastAsia="Times New Roman" w:hAnsi="Segoe UI" w:cs="Segoe UI"/>
          <w:color w:val="333333"/>
          <w:sz w:val="24"/>
          <w:szCs w:val="24"/>
        </w:rPr>
        <w:t>neg</w:t>
      </w:r>
      <w:proofErr w:type="spellEnd"/>
      <w:r w:rsidRPr="004E1F11">
        <w:rPr>
          <w:rFonts w:ascii="Segoe UI" w:eastAsia="Times New Roman" w:hAnsi="Segoe UI" w:cs="Segoe UI"/>
          <w:color w:val="333333"/>
          <w:sz w:val="24"/>
          <w:szCs w:val="24"/>
        </w:rPr>
        <w:t>, whichever has the greater probability.</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 xml:space="preserve">  "</w:t>
      </w:r>
      <w:proofErr w:type="gramStart"/>
      <w:r w:rsidRPr="004E1F11">
        <w:rPr>
          <w:rFonts w:ascii="Consolas" w:eastAsia="Times New Roman" w:hAnsi="Consolas" w:cs="Courier New"/>
          <w:color w:val="333333"/>
          <w:sz w:val="24"/>
          <w:szCs w:val="24"/>
          <w:bdr w:val="none" w:sz="0" w:space="0" w:color="auto" w:frame="1"/>
        </w:rPr>
        <w:t>probability</w:t>
      </w:r>
      <w:proofErr w:type="gramEnd"/>
      <w:r w:rsidRPr="004E1F11">
        <w:rPr>
          <w:rFonts w:ascii="Consolas" w:eastAsia="Times New Roman" w:hAnsi="Consolas" w:cs="Courier New"/>
          <w:color w:val="333333"/>
          <w:sz w:val="24"/>
          <w:szCs w:val="24"/>
          <w:bdr w:val="none" w:sz="0" w:space="0" w:color="auto" w:frame="1"/>
        </w:rPr>
        <w:t>": {</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 xml:space="preserve">    "</w:t>
      </w:r>
      <w:proofErr w:type="spellStart"/>
      <w:proofErr w:type="gramStart"/>
      <w:r w:rsidRPr="004E1F11">
        <w:rPr>
          <w:rFonts w:ascii="Consolas" w:eastAsia="Times New Roman" w:hAnsi="Consolas" w:cs="Courier New"/>
          <w:color w:val="333333"/>
          <w:sz w:val="24"/>
          <w:szCs w:val="24"/>
          <w:bdr w:val="none" w:sz="0" w:space="0" w:color="auto" w:frame="1"/>
        </w:rPr>
        <w:t>neg</w:t>
      </w:r>
      <w:proofErr w:type="spellEnd"/>
      <w:proofErr w:type="gramEnd"/>
      <w:r w:rsidRPr="004E1F11">
        <w:rPr>
          <w:rFonts w:ascii="Consolas" w:eastAsia="Times New Roman" w:hAnsi="Consolas" w:cs="Courier New"/>
          <w:color w:val="333333"/>
          <w:sz w:val="24"/>
          <w:szCs w:val="24"/>
          <w:bdr w:val="none" w:sz="0" w:space="0" w:color="auto" w:frame="1"/>
        </w:rPr>
        <w:t>": 0.68846305481785608,</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 xml:space="preserve">    "</w:t>
      </w:r>
      <w:proofErr w:type="gramStart"/>
      <w:r w:rsidRPr="004E1F11">
        <w:rPr>
          <w:rFonts w:ascii="Consolas" w:eastAsia="Times New Roman" w:hAnsi="Consolas" w:cs="Courier New"/>
          <w:color w:val="333333"/>
          <w:sz w:val="24"/>
          <w:szCs w:val="24"/>
          <w:bdr w:val="none" w:sz="0" w:space="0" w:color="auto" w:frame="1"/>
        </w:rPr>
        <w:t>neutral</w:t>
      </w:r>
      <w:proofErr w:type="gramEnd"/>
      <w:r w:rsidRPr="004E1F11">
        <w:rPr>
          <w:rFonts w:ascii="Consolas" w:eastAsia="Times New Roman" w:hAnsi="Consolas" w:cs="Courier New"/>
          <w:color w:val="333333"/>
          <w:sz w:val="24"/>
          <w:szCs w:val="24"/>
          <w:bdr w:val="none" w:sz="0" w:space="0" w:color="auto" w:frame="1"/>
        </w:rPr>
        <w:t>": 0.38637609994709854,</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 xml:space="preserve">    "</w:t>
      </w:r>
      <w:proofErr w:type="spellStart"/>
      <w:proofErr w:type="gramStart"/>
      <w:r w:rsidRPr="004E1F11">
        <w:rPr>
          <w:rFonts w:ascii="Consolas" w:eastAsia="Times New Roman" w:hAnsi="Consolas" w:cs="Courier New"/>
          <w:color w:val="333333"/>
          <w:sz w:val="24"/>
          <w:szCs w:val="24"/>
          <w:bdr w:val="none" w:sz="0" w:space="0" w:color="auto" w:frame="1"/>
        </w:rPr>
        <w:t>pos</w:t>
      </w:r>
      <w:proofErr w:type="spellEnd"/>
      <w:proofErr w:type="gramEnd"/>
      <w:r w:rsidRPr="004E1F11">
        <w:rPr>
          <w:rFonts w:ascii="Consolas" w:eastAsia="Times New Roman" w:hAnsi="Consolas" w:cs="Courier New"/>
          <w:color w:val="333333"/>
          <w:sz w:val="24"/>
          <w:szCs w:val="24"/>
          <w:bdr w:val="none" w:sz="0" w:space="0" w:color="auto" w:frame="1"/>
        </w:rPr>
        <w:t>": 0.31153694518214375</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 xml:space="preserve">  "</w:t>
      </w:r>
      <w:proofErr w:type="gramStart"/>
      <w:r w:rsidRPr="004E1F11">
        <w:rPr>
          <w:rFonts w:ascii="Consolas" w:eastAsia="Times New Roman" w:hAnsi="Consolas" w:cs="Courier New"/>
          <w:color w:val="333333"/>
          <w:sz w:val="24"/>
          <w:szCs w:val="24"/>
          <w:bdr w:val="none" w:sz="0" w:space="0" w:color="auto" w:frame="1"/>
        </w:rPr>
        <w:t>label</w:t>
      </w:r>
      <w:proofErr w:type="gramEnd"/>
      <w:r w:rsidRPr="004E1F11">
        <w:rPr>
          <w:rFonts w:ascii="Consolas" w:eastAsia="Times New Roman" w:hAnsi="Consolas" w:cs="Courier New"/>
          <w:color w:val="333333"/>
          <w:sz w:val="24"/>
          <w:szCs w:val="24"/>
          <w:bdr w:val="none" w:sz="0" w:space="0" w:color="auto" w:frame="1"/>
        </w:rPr>
        <w:t>": "</w:t>
      </w:r>
      <w:proofErr w:type="spellStart"/>
      <w:r w:rsidRPr="004E1F11">
        <w:rPr>
          <w:rFonts w:ascii="Consolas" w:eastAsia="Times New Roman" w:hAnsi="Consolas" w:cs="Courier New"/>
          <w:color w:val="333333"/>
          <w:sz w:val="24"/>
          <w:szCs w:val="24"/>
          <w:bdr w:val="none" w:sz="0" w:space="0" w:color="auto" w:frame="1"/>
        </w:rPr>
        <w:t>neg</w:t>
      </w:r>
      <w:proofErr w:type="spellEnd"/>
      <w:r w:rsidRPr="004E1F11">
        <w:rPr>
          <w:rFonts w:ascii="Consolas" w:eastAsia="Times New Roman" w:hAnsi="Consolas" w:cs="Courier New"/>
          <w:color w:val="333333"/>
          <w:sz w:val="24"/>
          <w:szCs w:val="24"/>
          <w:bdr w:val="none" w:sz="0" w:space="0" w:color="auto" w:frame="1"/>
        </w:rPr>
        <w:t>"</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w:t>
      </w:r>
    </w:p>
    <w:p w:rsidR="00413E1E" w:rsidRPr="004E1F11" w:rsidRDefault="00BD1F08" w:rsidP="00413E1E">
      <w:pPr>
        <w:shd w:val="clear" w:color="auto" w:fill="FFFFFF"/>
        <w:spacing w:before="360" w:after="240" w:line="240" w:lineRule="auto"/>
        <w:outlineLvl w:val="3"/>
        <w:rPr>
          <w:rFonts w:ascii="Segoe UI" w:eastAsia="Times New Roman" w:hAnsi="Segoe UI" w:cs="Segoe UI"/>
          <w:b/>
          <w:bCs/>
          <w:color w:val="333333"/>
          <w:sz w:val="24"/>
          <w:szCs w:val="24"/>
        </w:rPr>
      </w:pPr>
      <w:hyperlink r:id="rId35" w:anchor="sentiment_hq" w:history="1">
        <w:proofErr w:type="spellStart"/>
        <w:r w:rsidR="00413E1E" w:rsidRPr="004E1F11">
          <w:rPr>
            <w:rFonts w:ascii="Segoe UI" w:eastAsia="Times New Roman" w:hAnsi="Segoe UI" w:cs="Segoe UI"/>
            <w:b/>
            <w:bCs/>
            <w:color w:val="4078C0"/>
            <w:sz w:val="24"/>
            <w:szCs w:val="24"/>
            <w:u w:val="single"/>
          </w:rPr>
          <w:t>Indico</w:t>
        </w:r>
        <w:proofErr w:type="spellEnd"/>
      </w:hyperlink>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Database column:</w:t>
      </w:r>
      <w:r w:rsidRPr="004E1F11">
        <w:rPr>
          <w:rFonts w:ascii="Segoe UI" w:eastAsia="Times New Roman" w:hAnsi="Segoe UI" w:cs="Segoe UI"/>
          <w:color w:val="333333"/>
          <w:sz w:val="24"/>
          <w:szCs w:val="24"/>
        </w:rPr>
        <w:t> sentiment_api3 &amp; sentiment_api4 (</w:t>
      </w:r>
      <w:proofErr w:type="spellStart"/>
      <w:proofErr w:type="gramStart"/>
      <w:r w:rsidRPr="004E1F11">
        <w:rPr>
          <w:rFonts w:ascii="Segoe UI" w:eastAsia="Times New Roman" w:hAnsi="Segoe UI" w:cs="Segoe UI"/>
          <w:color w:val="333333"/>
          <w:sz w:val="24"/>
          <w:szCs w:val="24"/>
        </w:rPr>
        <w:t>hq</w:t>
      </w:r>
      <w:proofErr w:type="spellEnd"/>
      <w:proofErr w:type="gramEnd"/>
      <w:r w:rsidRPr="004E1F11">
        <w:rPr>
          <w:rFonts w:ascii="Segoe UI" w:eastAsia="Times New Roman" w:hAnsi="Segoe UI" w:cs="Segoe UI"/>
          <w:color w:val="333333"/>
          <w:sz w:val="24"/>
          <w:szCs w:val="24"/>
        </w:rPr>
        <w:t>)</w:t>
      </w:r>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Output:</w:t>
      </w:r>
      <w:r w:rsidRPr="004E1F11">
        <w:rPr>
          <w:rFonts w:ascii="Segoe UI" w:eastAsia="Times New Roman" w:hAnsi="Segoe UI" w:cs="Segoe UI"/>
          <w:color w:val="333333"/>
          <w:sz w:val="24"/>
          <w:szCs w:val="24"/>
        </w:rPr>
        <w:t xml:space="preserve"> This function will return a number between 0 and 1. This number is a probability representing the likelihood that the analyzed text is positive or negative. </w:t>
      </w:r>
      <w:proofErr w:type="gramStart"/>
      <w:r w:rsidRPr="004E1F11">
        <w:rPr>
          <w:rFonts w:ascii="Segoe UI" w:eastAsia="Times New Roman" w:hAnsi="Segoe UI" w:cs="Segoe UI"/>
          <w:color w:val="333333"/>
          <w:sz w:val="24"/>
          <w:szCs w:val="24"/>
        </w:rPr>
        <w:lastRenderedPageBreak/>
        <w:t>Values greater than 0.5 indicate positive sentiment, while values less than 0.5 indicate negative sentiment.</w:t>
      </w:r>
      <w:proofErr w:type="gramEnd"/>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r w:rsidRPr="004E1F11">
        <w:rPr>
          <w:rFonts w:ascii="Consolas" w:eastAsia="Times New Roman" w:hAnsi="Consolas" w:cs="Courier New"/>
          <w:color w:val="333333"/>
          <w:sz w:val="24"/>
          <w:szCs w:val="24"/>
          <w:bdr w:val="none" w:sz="0" w:space="0" w:color="auto" w:frame="1"/>
        </w:rPr>
        <w:t xml:space="preserve">  "</w:t>
      </w:r>
      <w:proofErr w:type="gramStart"/>
      <w:r w:rsidRPr="004E1F11">
        <w:rPr>
          <w:rFonts w:ascii="Consolas" w:eastAsia="Times New Roman" w:hAnsi="Consolas" w:cs="Courier New"/>
          <w:color w:val="333333"/>
          <w:sz w:val="24"/>
          <w:szCs w:val="24"/>
          <w:bdr w:val="none" w:sz="0" w:space="0" w:color="auto" w:frame="1"/>
        </w:rPr>
        <w:t>results</w:t>
      </w:r>
      <w:proofErr w:type="gramEnd"/>
      <w:r w:rsidRPr="004E1F11">
        <w:rPr>
          <w:rFonts w:ascii="Consolas" w:eastAsia="Times New Roman" w:hAnsi="Consolas" w:cs="Courier New"/>
          <w:color w:val="333333"/>
          <w:sz w:val="24"/>
          <w:szCs w:val="24"/>
          <w:bdr w:val="none" w:sz="0" w:space="0" w:color="auto" w:frame="1"/>
        </w:rPr>
        <w:t>": 0.3468102081511113</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4E1F11">
        <w:rPr>
          <w:rFonts w:ascii="Consolas" w:eastAsia="Times New Roman" w:hAnsi="Consolas" w:cs="Courier New"/>
          <w:color w:val="333333"/>
          <w:sz w:val="24"/>
          <w:szCs w:val="24"/>
          <w:bdr w:val="none" w:sz="0" w:space="0" w:color="auto" w:frame="1"/>
        </w:rPr>
        <w:t>}</w:t>
      </w:r>
    </w:p>
    <w:p w:rsidR="00413E1E" w:rsidRPr="004E1F11" w:rsidRDefault="00413E1E" w:rsidP="00413E1E">
      <w:pPr>
        <w:rPr>
          <w:sz w:val="24"/>
          <w:szCs w:val="24"/>
        </w:rPr>
      </w:pPr>
    </w:p>
    <w:p w:rsidR="00413E1E" w:rsidRPr="004E1F11" w:rsidRDefault="00413E1E" w:rsidP="00413E1E">
      <w:pPr>
        <w:shd w:val="clear" w:color="auto" w:fill="FFFFFF"/>
        <w:spacing w:after="0" w:line="240" w:lineRule="auto"/>
        <w:ind w:right="2250"/>
        <w:outlineLvl w:val="0"/>
        <w:rPr>
          <w:rFonts w:ascii="Segoe UI" w:eastAsia="Times New Roman" w:hAnsi="Segoe UI" w:cs="Segoe UI"/>
          <w:color w:val="333333"/>
          <w:kern w:val="36"/>
          <w:sz w:val="24"/>
          <w:szCs w:val="24"/>
        </w:rPr>
      </w:pPr>
      <w:r w:rsidRPr="004E1F11">
        <w:rPr>
          <w:rFonts w:ascii="Segoe UI" w:eastAsia="Times New Roman" w:hAnsi="Segoe UI" w:cs="Segoe UI"/>
          <w:color w:val="333333"/>
          <w:kern w:val="36"/>
          <w:sz w:val="24"/>
          <w:szCs w:val="24"/>
        </w:rPr>
        <w:t>External API issues &amp; solutions</w:t>
      </w:r>
    </w:p>
    <w:p w:rsidR="00413E1E" w:rsidRPr="004E1F11" w:rsidRDefault="00413E1E" w:rsidP="00413E1E">
      <w:pPr>
        <w:shd w:val="clear" w:color="auto" w:fill="FFFFFF"/>
        <w:spacing w:before="360" w:after="240" w:line="240" w:lineRule="auto"/>
        <w:outlineLvl w:val="2"/>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General issues:</w:t>
      </w:r>
    </w:p>
    <w:p w:rsidR="00413E1E" w:rsidRPr="004E1F11" w:rsidRDefault="00413E1E" w:rsidP="00413E1E">
      <w:pPr>
        <w:numPr>
          <w:ilvl w:val="0"/>
          <w:numId w:val="10"/>
        </w:numPr>
        <w:shd w:val="clear" w:color="auto" w:fill="FFFFFF"/>
        <w:spacing w:before="100" w:beforeAutospacing="1" w:after="100" w:afterAutospacing="1" w:line="240" w:lineRule="auto"/>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 xml:space="preserve">a lot of comments are in </w:t>
      </w:r>
      <w:proofErr w:type="spellStart"/>
      <w:r w:rsidRPr="004E1F11">
        <w:rPr>
          <w:rFonts w:ascii="Segoe UI" w:eastAsia="Times New Roman" w:hAnsi="Segoe UI" w:cs="Segoe UI"/>
          <w:color w:val="333333"/>
          <w:sz w:val="24"/>
          <w:szCs w:val="24"/>
        </w:rPr>
        <w:t>italian</w:t>
      </w:r>
      <w:proofErr w:type="spellEnd"/>
      <w:r w:rsidRPr="004E1F11">
        <w:rPr>
          <w:rFonts w:ascii="Segoe UI" w:eastAsia="Times New Roman" w:hAnsi="Segoe UI" w:cs="Segoe UI"/>
          <w:color w:val="333333"/>
          <w:sz w:val="24"/>
          <w:szCs w:val="24"/>
        </w:rPr>
        <w:t xml:space="preserve"> rendering them misclassified as neutral</w:t>
      </w:r>
    </w:p>
    <w:p w:rsidR="00413E1E" w:rsidRPr="004E1F11" w:rsidRDefault="00413E1E" w:rsidP="00413E1E">
      <w:pPr>
        <w:numPr>
          <w:ilvl w:val="0"/>
          <w:numId w:val="10"/>
        </w:numPr>
        <w:shd w:val="clear" w:color="auto" w:fill="FFFFFF"/>
        <w:spacing w:before="60" w:after="100" w:afterAutospacing="1" w:line="240" w:lineRule="auto"/>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some comments (~17 of them) have no content i.e. content=''</w:t>
      </w:r>
    </w:p>
    <w:p w:rsidR="00413E1E" w:rsidRPr="004E1F11" w:rsidRDefault="00413E1E" w:rsidP="00413E1E">
      <w:pPr>
        <w:numPr>
          <w:ilvl w:val="0"/>
          <w:numId w:val="10"/>
        </w:numPr>
        <w:shd w:val="clear" w:color="auto" w:fill="FFFFFF"/>
        <w:spacing w:before="60" w:after="100" w:afterAutospacing="1" w:line="240" w:lineRule="auto"/>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 xml:space="preserve">hash tags detected as </w:t>
      </w:r>
      <w:proofErr w:type="spellStart"/>
      <w:r w:rsidRPr="004E1F11">
        <w:rPr>
          <w:rFonts w:ascii="Segoe UI" w:eastAsia="Times New Roman" w:hAnsi="Segoe UI" w:cs="Segoe UI"/>
          <w:color w:val="333333"/>
          <w:sz w:val="24"/>
          <w:szCs w:val="24"/>
        </w:rPr>
        <w:t>english</w:t>
      </w:r>
      <w:proofErr w:type="spellEnd"/>
      <w:r w:rsidRPr="004E1F11">
        <w:rPr>
          <w:rFonts w:ascii="Segoe UI" w:eastAsia="Times New Roman" w:hAnsi="Segoe UI" w:cs="Segoe UI"/>
          <w:color w:val="333333"/>
          <w:sz w:val="24"/>
          <w:szCs w:val="24"/>
        </w:rPr>
        <w:t xml:space="preserve"> but not translated</w:t>
      </w:r>
    </w:p>
    <w:p w:rsidR="00413E1E" w:rsidRPr="004E1F11" w:rsidRDefault="00413E1E" w:rsidP="00413E1E">
      <w:pPr>
        <w:shd w:val="clear" w:color="auto" w:fill="FFFFFF"/>
        <w:spacing w:before="360" w:after="240" w:line="240" w:lineRule="auto"/>
        <w:outlineLvl w:val="2"/>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Proposed solutions:</w:t>
      </w:r>
    </w:p>
    <w:p w:rsidR="00413E1E" w:rsidRPr="004E1F11" w:rsidRDefault="00413E1E" w:rsidP="00413E1E">
      <w:pPr>
        <w:numPr>
          <w:ilvl w:val="0"/>
          <w:numId w:val="11"/>
        </w:numPr>
        <w:shd w:val="clear" w:color="auto" w:fill="FFFFFF"/>
        <w:spacing w:before="240" w:after="240" w:line="240" w:lineRule="auto"/>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language issue</w:t>
      </w:r>
    </w:p>
    <w:p w:rsidR="00413E1E" w:rsidRPr="004E1F11" w:rsidRDefault="00413E1E" w:rsidP="00413E1E">
      <w:pPr>
        <w:numPr>
          <w:ilvl w:val="1"/>
          <w:numId w:val="11"/>
        </w:numPr>
        <w:shd w:val="clear" w:color="auto" w:fill="FFFFFF"/>
        <w:spacing w:before="100" w:beforeAutospacing="1" w:after="100" w:afterAutospacing="1" w:line="240" w:lineRule="auto"/>
        <w:ind w:left="99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classify by hand the language of the comment</w:t>
      </w:r>
    </w:p>
    <w:p w:rsidR="00413E1E" w:rsidRPr="004E1F11" w:rsidRDefault="00413E1E" w:rsidP="00413E1E">
      <w:pPr>
        <w:numPr>
          <w:ilvl w:val="1"/>
          <w:numId w:val="11"/>
        </w:numPr>
        <w:shd w:val="clear" w:color="auto" w:fill="FFFFFF"/>
        <w:spacing w:before="240" w:after="240" w:line="240" w:lineRule="auto"/>
        <w:ind w:left="99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classify automatically the language of the comment (find a lib/</w:t>
      </w:r>
      <w:proofErr w:type="spellStart"/>
      <w:r w:rsidRPr="004E1F11">
        <w:rPr>
          <w:rFonts w:ascii="Segoe UI" w:eastAsia="Times New Roman" w:hAnsi="Segoe UI" w:cs="Segoe UI"/>
          <w:color w:val="333333"/>
          <w:sz w:val="24"/>
          <w:szCs w:val="24"/>
        </w:rPr>
        <w:t>api</w:t>
      </w:r>
      <w:proofErr w:type="spellEnd"/>
      <w:r w:rsidRPr="004E1F11">
        <w:rPr>
          <w:rFonts w:ascii="Segoe UI" w:eastAsia="Times New Roman" w:hAnsi="Segoe UI" w:cs="Segoe UI"/>
          <w:color w:val="333333"/>
          <w:sz w:val="24"/>
          <w:szCs w:val="24"/>
        </w:rPr>
        <w:t>)</w:t>
      </w:r>
    </w:p>
    <w:p w:rsidR="00413E1E" w:rsidRPr="004E1F11" w:rsidRDefault="00413E1E" w:rsidP="00413E1E">
      <w:pPr>
        <w:numPr>
          <w:ilvl w:val="2"/>
          <w:numId w:val="11"/>
        </w:numPr>
        <w:shd w:val="clear" w:color="auto" w:fill="FFFFFF"/>
        <w:spacing w:beforeAutospacing="1" w:after="0" w:afterAutospacing="1" w:line="240" w:lineRule="auto"/>
        <w:ind w:left="171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object w:dxaOrig="225" w:dyaOrig="225">
          <v:shape id="_x0000_i1032" type="#_x0000_t75" style="width:20.25pt;height:18pt" o:ole="">
            <v:imagedata r:id="rId36" o:title=""/>
          </v:shape>
          <w:control r:id="rId37" w:name="DefaultOcxName1" w:shapeid="_x0000_i1032"/>
        </w:object>
      </w:r>
      <w:r w:rsidRPr="004E1F11">
        <w:rPr>
          <w:rFonts w:ascii="Segoe UI" w:eastAsia="Times New Roman" w:hAnsi="Segoe UI" w:cs="Segoe UI"/>
          <w:color w:val="333333"/>
          <w:sz w:val="24"/>
          <w:szCs w:val="24"/>
        </w:rPr>
        <w:t> </w:t>
      </w:r>
      <w:del w:id="1" w:author="Unknown">
        <w:r w:rsidRPr="004E1F11">
          <w:rPr>
            <w:rFonts w:ascii="Segoe UI" w:eastAsia="Times New Roman" w:hAnsi="Segoe UI" w:cs="Segoe UI"/>
            <w:color w:val="333333"/>
            <w:sz w:val="24"/>
            <w:szCs w:val="24"/>
          </w:rPr>
          <w:delText>try </w:delText>
        </w:r>
        <w:r w:rsidRPr="004E1F11">
          <w:rPr>
            <w:rFonts w:ascii="Segoe UI" w:eastAsia="Times New Roman" w:hAnsi="Segoe UI" w:cs="Segoe UI"/>
            <w:color w:val="333333"/>
            <w:sz w:val="24"/>
            <w:szCs w:val="24"/>
          </w:rPr>
          <w:fldChar w:fldCharType="begin"/>
        </w:r>
        <w:r w:rsidRPr="004E1F11">
          <w:rPr>
            <w:rFonts w:ascii="Segoe UI" w:eastAsia="Times New Roman" w:hAnsi="Segoe UI" w:cs="Segoe UI"/>
            <w:color w:val="333333"/>
            <w:sz w:val="24"/>
            <w:szCs w:val="24"/>
          </w:rPr>
          <w:delInstrText xml:space="preserve"> HYPERLINK "https://indico.io/docs" \l "language" </w:delInstrText>
        </w:r>
        <w:r w:rsidRPr="004E1F11">
          <w:rPr>
            <w:rFonts w:ascii="Segoe UI" w:eastAsia="Times New Roman" w:hAnsi="Segoe UI" w:cs="Segoe UI"/>
            <w:color w:val="333333"/>
            <w:sz w:val="24"/>
            <w:szCs w:val="24"/>
          </w:rPr>
          <w:fldChar w:fldCharType="separate"/>
        </w:r>
        <w:r w:rsidRPr="004E1F11">
          <w:rPr>
            <w:rFonts w:ascii="Segoe UI" w:eastAsia="Times New Roman" w:hAnsi="Segoe UI" w:cs="Segoe UI"/>
            <w:color w:val="4078C0"/>
            <w:sz w:val="24"/>
            <w:szCs w:val="24"/>
            <w:u w:val="single"/>
          </w:rPr>
          <w:delText>indico's</w:delText>
        </w:r>
        <w:r w:rsidRPr="004E1F11">
          <w:rPr>
            <w:rFonts w:ascii="Segoe UI" w:eastAsia="Times New Roman" w:hAnsi="Segoe UI" w:cs="Segoe UI"/>
            <w:color w:val="333333"/>
            <w:sz w:val="24"/>
            <w:szCs w:val="24"/>
          </w:rPr>
          <w:fldChar w:fldCharType="end"/>
        </w:r>
        <w:r w:rsidRPr="004E1F11">
          <w:rPr>
            <w:rFonts w:ascii="Segoe UI" w:eastAsia="Times New Roman" w:hAnsi="Segoe UI" w:cs="Segoe UI"/>
            <w:color w:val="333333"/>
            <w:sz w:val="24"/>
            <w:szCs w:val="24"/>
          </w:rPr>
          <w:delText> language predicting api</w:delText>
        </w:r>
      </w:del>
      <w:r w:rsidRPr="004E1F11">
        <w:rPr>
          <w:rFonts w:ascii="Segoe UI" w:eastAsia="Times New Roman" w:hAnsi="Segoe UI" w:cs="Segoe UI"/>
          <w:color w:val="333333"/>
          <w:sz w:val="24"/>
          <w:szCs w:val="24"/>
        </w:rPr>
        <w:t> </w:t>
      </w:r>
      <w:r w:rsidRPr="004E1F11">
        <w:rPr>
          <w:rFonts w:ascii="Consolas" w:eastAsia="Times New Roman" w:hAnsi="Consolas" w:cs="Courier New"/>
          <w:color w:val="333333"/>
          <w:sz w:val="24"/>
          <w:szCs w:val="24"/>
        </w:rPr>
        <w:t>didn't predict well</w:t>
      </w:r>
    </w:p>
    <w:p w:rsidR="00413E1E" w:rsidRPr="004E1F11" w:rsidRDefault="00413E1E" w:rsidP="00413E1E">
      <w:pPr>
        <w:numPr>
          <w:ilvl w:val="2"/>
          <w:numId w:val="11"/>
        </w:numPr>
        <w:shd w:val="clear" w:color="auto" w:fill="FFFFFF"/>
        <w:spacing w:before="45" w:after="100" w:afterAutospacing="1" w:line="240" w:lineRule="auto"/>
        <w:ind w:left="171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object w:dxaOrig="225" w:dyaOrig="225">
          <v:shape id="_x0000_i1035" type="#_x0000_t75" style="width:20.25pt;height:18pt" o:ole="">
            <v:imagedata r:id="rId38" o:title=""/>
          </v:shape>
          <w:control r:id="rId39" w:name="DefaultOcxName2" w:shapeid="_x0000_i1035"/>
        </w:object>
      </w:r>
      <w:r w:rsidRPr="004E1F11">
        <w:rPr>
          <w:rFonts w:ascii="Segoe UI" w:eastAsia="Times New Roman" w:hAnsi="Segoe UI" w:cs="Segoe UI"/>
          <w:color w:val="333333"/>
          <w:sz w:val="24"/>
          <w:szCs w:val="24"/>
        </w:rPr>
        <w:t xml:space="preserve"> try </w:t>
      </w:r>
      <w:proofErr w:type="spellStart"/>
      <w:r w:rsidRPr="004E1F11">
        <w:rPr>
          <w:rFonts w:ascii="Segoe UI" w:eastAsia="Times New Roman" w:hAnsi="Segoe UI" w:cs="Segoe UI"/>
          <w:color w:val="333333"/>
          <w:sz w:val="24"/>
          <w:szCs w:val="24"/>
        </w:rPr>
        <w:t>google's</w:t>
      </w:r>
      <w:proofErr w:type="spellEnd"/>
      <w:r w:rsidRPr="004E1F11">
        <w:rPr>
          <w:rFonts w:ascii="Segoe UI" w:eastAsia="Times New Roman" w:hAnsi="Segoe UI" w:cs="Segoe UI"/>
          <w:color w:val="333333"/>
          <w:sz w:val="24"/>
          <w:szCs w:val="24"/>
        </w:rPr>
        <w:t> </w:t>
      </w:r>
      <w:hyperlink r:id="rId40" w:history="1">
        <w:r w:rsidRPr="004E1F11">
          <w:rPr>
            <w:rFonts w:ascii="Segoe UI" w:eastAsia="Times New Roman" w:hAnsi="Segoe UI" w:cs="Segoe UI"/>
            <w:color w:val="4078C0"/>
            <w:sz w:val="24"/>
            <w:szCs w:val="24"/>
            <w:u w:val="single"/>
          </w:rPr>
          <w:t>Translate API free trial</w:t>
        </w:r>
      </w:hyperlink>
      <w:r w:rsidRPr="004E1F11">
        <w:rPr>
          <w:rFonts w:ascii="Segoe UI" w:eastAsia="Times New Roman" w:hAnsi="Segoe UI" w:cs="Segoe UI"/>
          <w:color w:val="333333"/>
          <w:sz w:val="24"/>
          <w:szCs w:val="24"/>
        </w:rPr>
        <w:t xml:space="preserve"> and use the </w:t>
      </w:r>
      <w:proofErr w:type="spellStart"/>
      <w:r w:rsidRPr="004E1F11">
        <w:rPr>
          <w:rFonts w:ascii="Segoe UI" w:eastAsia="Times New Roman" w:hAnsi="Segoe UI" w:cs="Segoe UI"/>
          <w:color w:val="333333"/>
          <w:sz w:val="24"/>
          <w:szCs w:val="24"/>
        </w:rPr>
        <w:t>english</w:t>
      </w:r>
      <w:proofErr w:type="spellEnd"/>
      <w:r w:rsidRPr="004E1F11">
        <w:rPr>
          <w:rFonts w:ascii="Segoe UI" w:eastAsia="Times New Roman" w:hAnsi="Segoe UI" w:cs="Segoe UI"/>
          <w:color w:val="333333"/>
          <w:sz w:val="24"/>
          <w:szCs w:val="24"/>
        </w:rPr>
        <w:t xml:space="preserve"> translation of the comments to determine the sentiment</w:t>
      </w:r>
    </w:p>
    <w:p w:rsidR="00413E1E" w:rsidRPr="004E1F11" w:rsidRDefault="00413E1E" w:rsidP="00413E1E">
      <w:pPr>
        <w:numPr>
          <w:ilvl w:val="1"/>
          <w:numId w:val="11"/>
        </w:numPr>
        <w:shd w:val="clear" w:color="auto" w:fill="FFFFFF"/>
        <w:spacing w:before="60" w:after="100" w:afterAutospacing="1" w:line="240" w:lineRule="auto"/>
        <w:ind w:left="99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 xml:space="preserve">find &amp; use sentiment </w:t>
      </w:r>
      <w:proofErr w:type="spellStart"/>
      <w:r w:rsidRPr="004E1F11">
        <w:rPr>
          <w:rFonts w:ascii="Segoe UI" w:eastAsia="Times New Roman" w:hAnsi="Segoe UI" w:cs="Segoe UI"/>
          <w:color w:val="333333"/>
          <w:sz w:val="24"/>
          <w:szCs w:val="24"/>
        </w:rPr>
        <w:t>api</w:t>
      </w:r>
      <w:proofErr w:type="spellEnd"/>
      <w:r w:rsidRPr="004E1F11">
        <w:rPr>
          <w:rFonts w:ascii="Segoe UI" w:eastAsia="Times New Roman" w:hAnsi="Segoe UI" w:cs="Segoe UI"/>
          <w:color w:val="333333"/>
          <w:sz w:val="24"/>
          <w:szCs w:val="24"/>
        </w:rPr>
        <w:t xml:space="preserve"> that supports languages other than </w:t>
      </w:r>
      <w:proofErr w:type="spellStart"/>
      <w:r w:rsidRPr="004E1F11">
        <w:rPr>
          <w:rFonts w:ascii="Segoe UI" w:eastAsia="Times New Roman" w:hAnsi="Segoe UI" w:cs="Segoe UI"/>
          <w:color w:val="333333"/>
          <w:sz w:val="24"/>
          <w:szCs w:val="24"/>
        </w:rPr>
        <w:t>english</w:t>
      </w:r>
      <w:proofErr w:type="spellEnd"/>
    </w:p>
    <w:p w:rsidR="00413E1E" w:rsidRPr="004E1F11" w:rsidRDefault="00413E1E" w:rsidP="00413E1E">
      <w:pPr>
        <w:numPr>
          <w:ilvl w:val="2"/>
          <w:numId w:val="11"/>
        </w:numPr>
        <w:shd w:val="clear" w:color="auto" w:fill="FFFFFF"/>
        <w:spacing w:before="100" w:beforeAutospacing="1" w:after="100" w:afterAutospacing="1" w:line="240" w:lineRule="auto"/>
        <w:ind w:left="171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again, try </w:t>
      </w:r>
      <w:proofErr w:type="spellStart"/>
      <w:r w:rsidRPr="004E1F11">
        <w:rPr>
          <w:rFonts w:ascii="Segoe UI" w:eastAsia="Times New Roman" w:hAnsi="Segoe UI" w:cs="Segoe UI"/>
          <w:color w:val="333333"/>
          <w:sz w:val="24"/>
          <w:szCs w:val="24"/>
        </w:rPr>
        <w:fldChar w:fldCharType="begin"/>
      </w:r>
      <w:r w:rsidRPr="004E1F11">
        <w:rPr>
          <w:rFonts w:ascii="Segoe UI" w:eastAsia="Times New Roman" w:hAnsi="Segoe UI" w:cs="Segoe UI"/>
          <w:color w:val="333333"/>
          <w:sz w:val="24"/>
          <w:szCs w:val="24"/>
        </w:rPr>
        <w:instrText xml:space="preserve"> HYPERLINK "https://indico.io/docs" \l "sentiment" </w:instrText>
      </w:r>
      <w:r w:rsidRPr="004E1F11">
        <w:rPr>
          <w:rFonts w:ascii="Segoe UI" w:eastAsia="Times New Roman" w:hAnsi="Segoe UI" w:cs="Segoe UI"/>
          <w:color w:val="333333"/>
          <w:sz w:val="24"/>
          <w:szCs w:val="24"/>
        </w:rPr>
        <w:fldChar w:fldCharType="separate"/>
      </w:r>
      <w:r w:rsidRPr="004E1F11">
        <w:rPr>
          <w:rFonts w:ascii="Segoe UI" w:eastAsia="Times New Roman" w:hAnsi="Segoe UI" w:cs="Segoe UI"/>
          <w:color w:val="4078C0"/>
          <w:sz w:val="24"/>
          <w:szCs w:val="24"/>
          <w:u w:val="single"/>
        </w:rPr>
        <w:t>indico's</w:t>
      </w:r>
      <w:proofErr w:type="spellEnd"/>
      <w:r w:rsidRPr="004E1F11">
        <w:rPr>
          <w:rFonts w:ascii="Segoe UI" w:eastAsia="Times New Roman" w:hAnsi="Segoe UI" w:cs="Segoe UI"/>
          <w:color w:val="333333"/>
          <w:sz w:val="24"/>
          <w:szCs w:val="24"/>
        </w:rPr>
        <w:fldChar w:fldCharType="end"/>
      </w:r>
      <w:r w:rsidRPr="004E1F11">
        <w:rPr>
          <w:rFonts w:ascii="Segoe UI" w:eastAsia="Times New Roman" w:hAnsi="Segoe UI" w:cs="Segoe UI"/>
          <w:color w:val="333333"/>
          <w:sz w:val="24"/>
          <w:szCs w:val="24"/>
        </w:rPr>
        <w:t xml:space="preserve"> sentiment and sentiment HQ </w:t>
      </w:r>
      <w:proofErr w:type="spellStart"/>
      <w:r w:rsidRPr="004E1F11">
        <w:rPr>
          <w:rFonts w:ascii="Segoe UI" w:eastAsia="Times New Roman" w:hAnsi="Segoe UI" w:cs="Segoe UI"/>
          <w:color w:val="333333"/>
          <w:sz w:val="24"/>
          <w:szCs w:val="24"/>
        </w:rPr>
        <w:t>apis</w:t>
      </w:r>
      <w:proofErr w:type="spellEnd"/>
    </w:p>
    <w:p w:rsidR="00413E1E" w:rsidRPr="004E1F11" w:rsidRDefault="00413E1E" w:rsidP="00413E1E">
      <w:pPr>
        <w:numPr>
          <w:ilvl w:val="0"/>
          <w:numId w:val="11"/>
        </w:numPr>
        <w:shd w:val="clear" w:color="auto" w:fill="FFFFFF"/>
        <w:spacing w:before="240" w:after="240" w:line="240" w:lineRule="auto"/>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comments without content issue:</w:t>
      </w:r>
    </w:p>
    <w:p w:rsidR="00413E1E" w:rsidRPr="004E1F11" w:rsidRDefault="00413E1E" w:rsidP="00413E1E">
      <w:pPr>
        <w:numPr>
          <w:ilvl w:val="1"/>
          <w:numId w:val="11"/>
        </w:numPr>
        <w:shd w:val="clear" w:color="auto" w:fill="FFFFFF"/>
        <w:spacing w:before="100" w:beforeAutospacing="1" w:after="100" w:afterAutospacing="1" w:line="240" w:lineRule="auto"/>
        <w:ind w:left="99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ignore</w:t>
      </w:r>
    </w:p>
    <w:p w:rsidR="00413E1E" w:rsidRPr="004E1F11" w:rsidRDefault="00413E1E" w:rsidP="00413E1E">
      <w:pPr>
        <w:numPr>
          <w:ilvl w:val="1"/>
          <w:numId w:val="11"/>
        </w:numPr>
        <w:shd w:val="clear" w:color="auto" w:fill="FFFFFF"/>
        <w:spacing w:before="60" w:after="100" w:afterAutospacing="1" w:line="240" w:lineRule="auto"/>
        <w:ind w:left="99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do a bit of data cleaning (i.e. delete them)</w:t>
      </w:r>
    </w:p>
    <w:p w:rsidR="00413E1E" w:rsidRPr="004E1F11" w:rsidRDefault="00413E1E" w:rsidP="00413E1E">
      <w:pPr>
        <w:shd w:val="clear" w:color="auto" w:fill="FFFFFF"/>
        <w:spacing w:before="360" w:after="240" w:line="240" w:lineRule="auto"/>
        <w:outlineLvl w:val="2"/>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API specific issues:</w:t>
      </w:r>
    </w:p>
    <w:p w:rsidR="00413E1E" w:rsidRPr="004E1F11" w:rsidRDefault="00413E1E" w:rsidP="00413E1E">
      <w:pPr>
        <w:shd w:val="clear" w:color="auto" w:fill="FFFFFF"/>
        <w:spacing w:before="360" w:after="240" w:line="240" w:lineRule="auto"/>
        <w:outlineLvl w:val="3"/>
        <w:rPr>
          <w:rFonts w:ascii="Segoe UI" w:eastAsia="Times New Roman" w:hAnsi="Segoe UI" w:cs="Segoe UI"/>
          <w:b/>
          <w:bCs/>
          <w:color w:val="333333"/>
          <w:sz w:val="24"/>
          <w:szCs w:val="24"/>
        </w:rPr>
      </w:pPr>
      <w:proofErr w:type="spellStart"/>
      <w:r w:rsidRPr="004E1F11">
        <w:rPr>
          <w:rFonts w:ascii="Segoe UI" w:eastAsia="Times New Roman" w:hAnsi="Segoe UI" w:cs="Segoe UI"/>
          <w:b/>
          <w:bCs/>
          <w:color w:val="333333"/>
          <w:sz w:val="24"/>
          <w:szCs w:val="24"/>
        </w:rPr>
        <w:t>TextProcessingAPI</w:t>
      </w:r>
      <w:proofErr w:type="spellEnd"/>
      <w:r w:rsidRPr="004E1F11">
        <w:rPr>
          <w:rFonts w:ascii="Segoe UI" w:eastAsia="Times New Roman" w:hAnsi="Segoe UI" w:cs="Segoe UI"/>
          <w:b/>
          <w:bCs/>
          <w:color w:val="333333"/>
          <w:sz w:val="24"/>
          <w:szCs w:val="24"/>
        </w:rPr>
        <w:t>:</w:t>
      </w:r>
    </w:p>
    <w:p w:rsidR="00413E1E" w:rsidRPr="004E1F11" w:rsidRDefault="00413E1E" w:rsidP="00413E1E">
      <w:pPr>
        <w:numPr>
          <w:ilvl w:val="0"/>
          <w:numId w:val="12"/>
        </w:numPr>
        <w:shd w:val="clear" w:color="auto" w:fill="FFFFFF"/>
        <w:spacing w:beforeAutospacing="1" w:after="0" w:afterAutospacing="1" w:line="240" w:lineRule="auto"/>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cannot classify comments with no content </w:t>
      </w:r>
      <w:r w:rsidRPr="004E1F11">
        <w:rPr>
          <w:rFonts w:ascii="Consolas" w:eastAsia="Times New Roman" w:hAnsi="Consolas" w:cs="Courier New"/>
          <w:color w:val="333333"/>
          <w:sz w:val="24"/>
          <w:szCs w:val="24"/>
        </w:rPr>
        <w:t>for content='' getting response 400</w:t>
      </w:r>
    </w:p>
    <w:p w:rsidR="00413E1E" w:rsidRPr="004E1F11" w:rsidRDefault="00413E1E" w:rsidP="00413E1E">
      <w:pPr>
        <w:rPr>
          <w:sz w:val="24"/>
          <w:szCs w:val="24"/>
        </w:rPr>
      </w:pPr>
    </w:p>
    <w:p w:rsidR="00413E1E" w:rsidRPr="004E1F11" w:rsidRDefault="00413E1E" w:rsidP="00413E1E">
      <w:pPr>
        <w:shd w:val="clear" w:color="auto" w:fill="FFFFFF"/>
        <w:spacing w:after="0" w:line="240" w:lineRule="auto"/>
        <w:ind w:right="2250"/>
        <w:outlineLvl w:val="0"/>
        <w:rPr>
          <w:rFonts w:ascii="Segoe UI" w:eastAsia="Times New Roman" w:hAnsi="Segoe UI" w:cs="Segoe UI"/>
          <w:color w:val="333333"/>
          <w:kern w:val="36"/>
          <w:sz w:val="24"/>
          <w:szCs w:val="24"/>
        </w:rPr>
      </w:pPr>
      <w:r w:rsidRPr="004E1F11">
        <w:rPr>
          <w:rFonts w:ascii="Segoe UI" w:eastAsia="Times New Roman" w:hAnsi="Segoe UI" w:cs="Segoe UI"/>
          <w:color w:val="333333"/>
          <w:kern w:val="36"/>
          <w:sz w:val="24"/>
          <w:szCs w:val="24"/>
        </w:rPr>
        <w:t>User manual: the developed API</w:t>
      </w:r>
    </w:p>
    <w:p w:rsidR="00413E1E" w:rsidRPr="004E1F11" w:rsidRDefault="00413E1E" w:rsidP="00413E1E">
      <w:pPr>
        <w:shd w:val="clear" w:color="auto" w:fill="FFFFFF"/>
        <w:spacing w:beforeAutospacing="1" w:after="0" w:line="240" w:lineRule="auto"/>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Other than being able to access the API via a browser, it can also be done from the command-line, using tools like </w:t>
      </w:r>
      <w:r w:rsidRPr="004E1F11">
        <w:rPr>
          <w:rFonts w:ascii="Consolas" w:eastAsia="Times New Roman" w:hAnsi="Consolas" w:cs="Courier New"/>
          <w:color w:val="333333"/>
          <w:sz w:val="24"/>
          <w:szCs w:val="24"/>
        </w:rPr>
        <w:t>curl</w:t>
      </w:r>
      <w:r w:rsidRPr="004E1F11">
        <w:rPr>
          <w:rFonts w:ascii="Segoe UI" w:eastAsia="Times New Roman" w:hAnsi="Segoe UI" w:cs="Segoe UI"/>
          <w:color w:val="333333"/>
          <w:sz w:val="24"/>
          <w:szCs w:val="24"/>
        </w:rPr>
        <w:t xml:space="preserve">. </w:t>
      </w:r>
      <w:proofErr w:type="gramStart"/>
      <w:r w:rsidRPr="004E1F11">
        <w:rPr>
          <w:rFonts w:ascii="Segoe UI" w:eastAsia="Times New Roman" w:hAnsi="Segoe UI" w:cs="Segoe UI"/>
          <w:color w:val="333333"/>
          <w:sz w:val="24"/>
          <w:szCs w:val="24"/>
        </w:rPr>
        <w:t>For e.g.</w:t>
      </w:r>
      <w:proofErr w:type="gramEnd"/>
    </w:p>
    <w:p w:rsidR="00413E1E" w:rsidRPr="004E1F11" w:rsidRDefault="00413E1E" w:rsidP="00413E1E">
      <w:pPr>
        <w:numPr>
          <w:ilvl w:val="0"/>
          <w:numId w:val="14"/>
        </w:numPr>
        <w:shd w:val="clear" w:color="auto" w:fill="FFFFFF"/>
        <w:spacing w:before="240" w:after="240" w:line="240" w:lineRule="auto"/>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To get a list of posts:</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0"/>
        <w:rPr>
          <w:rFonts w:ascii="Consolas" w:eastAsia="Times New Roman" w:hAnsi="Consolas" w:cs="Courier New"/>
          <w:color w:val="333333"/>
          <w:sz w:val="24"/>
          <w:szCs w:val="24"/>
        </w:rPr>
      </w:pPr>
      <w:proofErr w:type="gramStart"/>
      <w:r w:rsidRPr="004E1F11">
        <w:rPr>
          <w:rFonts w:ascii="Consolas" w:eastAsia="Times New Roman" w:hAnsi="Consolas" w:cs="Courier New"/>
          <w:color w:val="333333"/>
          <w:sz w:val="24"/>
          <w:szCs w:val="24"/>
        </w:rPr>
        <w:t>curl</w:t>
      </w:r>
      <w:proofErr w:type="gramEnd"/>
      <w:r w:rsidRPr="004E1F11">
        <w:rPr>
          <w:rFonts w:ascii="Consolas" w:eastAsia="Times New Roman" w:hAnsi="Consolas" w:cs="Courier New"/>
          <w:color w:val="333333"/>
          <w:sz w:val="24"/>
          <w:szCs w:val="24"/>
        </w:rPr>
        <w:t xml:space="preserve"> -u admin:sentiment1234 http://sentiment-analysis.ml/api/posts/ -H </w:t>
      </w:r>
      <w:r w:rsidRPr="004E1F11">
        <w:rPr>
          <w:rFonts w:ascii="Consolas" w:eastAsia="Times New Roman" w:hAnsi="Consolas" w:cs="Courier New"/>
          <w:color w:val="183691"/>
          <w:sz w:val="24"/>
          <w:szCs w:val="24"/>
        </w:rPr>
        <w:t>'Accept: application/</w:t>
      </w:r>
      <w:proofErr w:type="spellStart"/>
      <w:r w:rsidRPr="004E1F11">
        <w:rPr>
          <w:rFonts w:ascii="Consolas" w:eastAsia="Times New Roman" w:hAnsi="Consolas" w:cs="Courier New"/>
          <w:color w:val="183691"/>
          <w:sz w:val="24"/>
          <w:szCs w:val="24"/>
        </w:rPr>
        <w:t>json</w:t>
      </w:r>
      <w:proofErr w:type="spellEnd"/>
      <w:r w:rsidRPr="004E1F11">
        <w:rPr>
          <w:rFonts w:ascii="Consolas" w:eastAsia="Times New Roman" w:hAnsi="Consolas" w:cs="Courier New"/>
          <w:color w:val="183691"/>
          <w:sz w:val="24"/>
          <w:szCs w:val="24"/>
        </w:rPr>
        <w:t>; indent=2'</w:t>
      </w:r>
    </w:p>
    <w:p w:rsidR="00413E1E" w:rsidRPr="004E1F11" w:rsidRDefault="00413E1E" w:rsidP="00413E1E">
      <w:pPr>
        <w:numPr>
          <w:ilvl w:val="0"/>
          <w:numId w:val="14"/>
        </w:numPr>
        <w:shd w:val="clear" w:color="auto" w:fill="FFFFFF"/>
        <w:spacing w:before="240" w:after="240" w:line="240" w:lineRule="auto"/>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To get single post detail:</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0"/>
        <w:rPr>
          <w:rFonts w:ascii="Consolas" w:eastAsia="Times New Roman" w:hAnsi="Consolas" w:cs="Courier New"/>
          <w:color w:val="333333"/>
          <w:sz w:val="24"/>
          <w:szCs w:val="24"/>
        </w:rPr>
      </w:pPr>
      <w:proofErr w:type="gramStart"/>
      <w:r w:rsidRPr="004E1F11">
        <w:rPr>
          <w:rFonts w:ascii="Consolas" w:eastAsia="Times New Roman" w:hAnsi="Consolas" w:cs="Courier New"/>
          <w:color w:val="333333"/>
          <w:sz w:val="24"/>
          <w:szCs w:val="24"/>
        </w:rPr>
        <w:t>curl</w:t>
      </w:r>
      <w:proofErr w:type="gramEnd"/>
      <w:r w:rsidRPr="004E1F11">
        <w:rPr>
          <w:rFonts w:ascii="Consolas" w:eastAsia="Times New Roman" w:hAnsi="Consolas" w:cs="Courier New"/>
          <w:color w:val="333333"/>
          <w:sz w:val="24"/>
          <w:szCs w:val="24"/>
        </w:rPr>
        <w:t xml:space="preserve"> -u admin:sentiment1234 http://sentiment-analysis.ml/api/posts/</w:t>
      </w:r>
      <w:r w:rsidRPr="004E1F11">
        <w:rPr>
          <w:rFonts w:ascii="Consolas" w:eastAsia="Times New Roman" w:hAnsi="Consolas" w:cs="Courier New"/>
          <w:color w:val="A71D5D"/>
          <w:sz w:val="24"/>
          <w:szCs w:val="24"/>
        </w:rPr>
        <w:t>&lt;</w:t>
      </w:r>
      <w:r w:rsidRPr="004E1F11">
        <w:rPr>
          <w:rFonts w:ascii="Consolas" w:eastAsia="Times New Roman" w:hAnsi="Consolas" w:cs="Courier New"/>
          <w:color w:val="333333"/>
          <w:sz w:val="24"/>
          <w:szCs w:val="24"/>
        </w:rPr>
        <w:t>id</w:t>
      </w:r>
      <w:r w:rsidRPr="004E1F11">
        <w:rPr>
          <w:rFonts w:ascii="Consolas" w:eastAsia="Times New Roman" w:hAnsi="Consolas" w:cs="Courier New"/>
          <w:color w:val="A71D5D"/>
          <w:sz w:val="24"/>
          <w:szCs w:val="24"/>
        </w:rPr>
        <w:t>&gt;</w:t>
      </w:r>
      <w:r w:rsidRPr="004E1F11">
        <w:rPr>
          <w:rFonts w:ascii="Consolas" w:eastAsia="Times New Roman" w:hAnsi="Consolas" w:cs="Courier New"/>
          <w:color w:val="333333"/>
          <w:sz w:val="24"/>
          <w:szCs w:val="24"/>
        </w:rPr>
        <w:t xml:space="preserve">/ -H </w:t>
      </w:r>
      <w:r w:rsidRPr="004E1F11">
        <w:rPr>
          <w:rFonts w:ascii="Consolas" w:eastAsia="Times New Roman" w:hAnsi="Consolas" w:cs="Courier New"/>
          <w:color w:val="183691"/>
          <w:sz w:val="24"/>
          <w:szCs w:val="24"/>
        </w:rPr>
        <w:t>'Accept: application/</w:t>
      </w:r>
      <w:proofErr w:type="spellStart"/>
      <w:r w:rsidRPr="004E1F11">
        <w:rPr>
          <w:rFonts w:ascii="Consolas" w:eastAsia="Times New Roman" w:hAnsi="Consolas" w:cs="Courier New"/>
          <w:color w:val="183691"/>
          <w:sz w:val="24"/>
          <w:szCs w:val="24"/>
        </w:rPr>
        <w:t>json</w:t>
      </w:r>
      <w:proofErr w:type="spellEnd"/>
      <w:r w:rsidRPr="004E1F11">
        <w:rPr>
          <w:rFonts w:ascii="Consolas" w:eastAsia="Times New Roman" w:hAnsi="Consolas" w:cs="Courier New"/>
          <w:color w:val="183691"/>
          <w:sz w:val="24"/>
          <w:szCs w:val="24"/>
        </w:rPr>
        <w:t>; indent=2'</w:t>
      </w:r>
    </w:p>
    <w:p w:rsidR="00413E1E" w:rsidRPr="004E1F11" w:rsidRDefault="00413E1E" w:rsidP="00413E1E">
      <w:pPr>
        <w:numPr>
          <w:ilvl w:val="0"/>
          <w:numId w:val="14"/>
        </w:numPr>
        <w:shd w:val="clear" w:color="auto" w:fill="FFFFFF"/>
        <w:spacing w:before="240" w:after="240" w:line="240" w:lineRule="auto"/>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To get a list of comments:</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0"/>
        <w:rPr>
          <w:rFonts w:ascii="Consolas" w:eastAsia="Times New Roman" w:hAnsi="Consolas" w:cs="Courier New"/>
          <w:color w:val="333333"/>
          <w:sz w:val="24"/>
          <w:szCs w:val="24"/>
        </w:rPr>
      </w:pPr>
      <w:proofErr w:type="gramStart"/>
      <w:r w:rsidRPr="004E1F11">
        <w:rPr>
          <w:rFonts w:ascii="Consolas" w:eastAsia="Times New Roman" w:hAnsi="Consolas" w:cs="Courier New"/>
          <w:color w:val="333333"/>
          <w:sz w:val="24"/>
          <w:szCs w:val="24"/>
        </w:rPr>
        <w:t>curl</w:t>
      </w:r>
      <w:proofErr w:type="gramEnd"/>
      <w:r w:rsidRPr="004E1F11">
        <w:rPr>
          <w:rFonts w:ascii="Consolas" w:eastAsia="Times New Roman" w:hAnsi="Consolas" w:cs="Courier New"/>
          <w:color w:val="333333"/>
          <w:sz w:val="24"/>
          <w:szCs w:val="24"/>
        </w:rPr>
        <w:t xml:space="preserve"> -u admin:sentiment1234 http://sentiment-analysis.ml/api/comments/ -H </w:t>
      </w:r>
      <w:r w:rsidRPr="004E1F11">
        <w:rPr>
          <w:rFonts w:ascii="Consolas" w:eastAsia="Times New Roman" w:hAnsi="Consolas" w:cs="Courier New"/>
          <w:color w:val="183691"/>
          <w:sz w:val="24"/>
          <w:szCs w:val="24"/>
        </w:rPr>
        <w:t>'Accept: application/</w:t>
      </w:r>
      <w:proofErr w:type="spellStart"/>
      <w:r w:rsidRPr="004E1F11">
        <w:rPr>
          <w:rFonts w:ascii="Consolas" w:eastAsia="Times New Roman" w:hAnsi="Consolas" w:cs="Courier New"/>
          <w:color w:val="183691"/>
          <w:sz w:val="24"/>
          <w:szCs w:val="24"/>
        </w:rPr>
        <w:t>json</w:t>
      </w:r>
      <w:proofErr w:type="spellEnd"/>
      <w:r w:rsidRPr="004E1F11">
        <w:rPr>
          <w:rFonts w:ascii="Consolas" w:eastAsia="Times New Roman" w:hAnsi="Consolas" w:cs="Courier New"/>
          <w:color w:val="183691"/>
          <w:sz w:val="24"/>
          <w:szCs w:val="24"/>
        </w:rPr>
        <w:t>; indent=2'</w:t>
      </w:r>
    </w:p>
    <w:p w:rsidR="00413E1E" w:rsidRPr="004E1F11" w:rsidRDefault="00413E1E" w:rsidP="00413E1E">
      <w:pPr>
        <w:numPr>
          <w:ilvl w:val="0"/>
          <w:numId w:val="14"/>
        </w:numPr>
        <w:shd w:val="clear" w:color="auto" w:fill="FFFFFF"/>
        <w:spacing w:before="240" w:after="240" w:line="240" w:lineRule="auto"/>
        <w:ind w:left="270"/>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To get single comment detail:</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70"/>
        <w:rPr>
          <w:rFonts w:ascii="Consolas" w:eastAsia="Times New Roman" w:hAnsi="Consolas" w:cs="Courier New"/>
          <w:color w:val="333333"/>
          <w:sz w:val="24"/>
          <w:szCs w:val="24"/>
        </w:rPr>
      </w:pPr>
      <w:proofErr w:type="gramStart"/>
      <w:r w:rsidRPr="004E1F11">
        <w:rPr>
          <w:rFonts w:ascii="Consolas" w:eastAsia="Times New Roman" w:hAnsi="Consolas" w:cs="Courier New"/>
          <w:color w:val="333333"/>
          <w:sz w:val="24"/>
          <w:szCs w:val="24"/>
        </w:rPr>
        <w:t>curl</w:t>
      </w:r>
      <w:proofErr w:type="gramEnd"/>
      <w:r w:rsidRPr="004E1F11">
        <w:rPr>
          <w:rFonts w:ascii="Consolas" w:eastAsia="Times New Roman" w:hAnsi="Consolas" w:cs="Courier New"/>
          <w:color w:val="333333"/>
          <w:sz w:val="24"/>
          <w:szCs w:val="24"/>
        </w:rPr>
        <w:t xml:space="preserve"> -u admin:sentiment1234 http://sentiment-analysis.ml/api/comments/</w:t>
      </w:r>
      <w:r w:rsidRPr="004E1F11">
        <w:rPr>
          <w:rFonts w:ascii="Consolas" w:eastAsia="Times New Roman" w:hAnsi="Consolas" w:cs="Courier New"/>
          <w:color w:val="A71D5D"/>
          <w:sz w:val="24"/>
          <w:szCs w:val="24"/>
        </w:rPr>
        <w:t>&lt;</w:t>
      </w:r>
      <w:r w:rsidRPr="004E1F11">
        <w:rPr>
          <w:rFonts w:ascii="Consolas" w:eastAsia="Times New Roman" w:hAnsi="Consolas" w:cs="Courier New"/>
          <w:color w:val="333333"/>
          <w:sz w:val="24"/>
          <w:szCs w:val="24"/>
        </w:rPr>
        <w:t>id</w:t>
      </w:r>
      <w:r w:rsidRPr="004E1F11">
        <w:rPr>
          <w:rFonts w:ascii="Consolas" w:eastAsia="Times New Roman" w:hAnsi="Consolas" w:cs="Courier New"/>
          <w:color w:val="A71D5D"/>
          <w:sz w:val="24"/>
          <w:szCs w:val="24"/>
        </w:rPr>
        <w:t>&gt;</w:t>
      </w:r>
      <w:r w:rsidRPr="004E1F11">
        <w:rPr>
          <w:rFonts w:ascii="Consolas" w:eastAsia="Times New Roman" w:hAnsi="Consolas" w:cs="Courier New"/>
          <w:color w:val="333333"/>
          <w:sz w:val="24"/>
          <w:szCs w:val="24"/>
        </w:rPr>
        <w:t xml:space="preserve">/ -H </w:t>
      </w:r>
      <w:r w:rsidRPr="004E1F11">
        <w:rPr>
          <w:rFonts w:ascii="Consolas" w:eastAsia="Times New Roman" w:hAnsi="Consolas" w:cs="Courier New"/>
          <w:color w:val="183691"/>
          <w:sz w:val="24"/>
          <w:szCs w:val="24"/>
        </w:rPr>
        <w:t>'Accept: a</w:t>
      </w:r>
    </w:p>
    <w:p w:rsidR="00413E1E" w:rsidRPr="004E1F11" w:rsidRDefault="00413E1E" w:rsidP="00413E1E">
      <w:pPr>
        <w:shd w:val="clear" w:color="auto" w:fill="FFFFFF"/>
        <w:spacing w:after="0" w:line="240" w:lineRule="auto"/>
        <w:ind w:right="2250"/>
        <w:outlineLvl w:val="0"/>
        <w:rPr>
          <w:rFonts w:ascii="Segoe UI" w:eastAsia="Times New Roman" w:hAnsi="Segoe UI" w:cs="Segoe UI"/>
          <w:color w:val="333333"/>
          <w:kern w:val="36"/>
          <w:sz w:val="24"/>
          <w:szCs w:val="24"/>
        </w:rPr>
      </w:pPr>
      <w:r w:rsidRPr="004E1F11">
        <w:rPr>
          <w:rFonts w:ascii="Segoe UI" w:eastAsia="Times New Roman" w:hAnsi="Segoe UI" w:cs="Segoe UI"/>
          <w:color w:val="333333"/>
          <w:kern w:val="36"/>
          <w:sz w:val="24"/>
          <w:szCs w:val="24"/>
        </w:rPr>
        <w:t>User manual: scripts to analyze sentiment with external APIs</w:t>
      </w:r>
    </w:p>
    <w:p w:rsidR="00413E1E" w:rsidRPr="004E1F11" w:rsidRDefault="00413E1E" w:rsidP="00413E1E">
      <w:pPr>
        <w:pBdr>
          <w:bottom w:val="single" w:sz="6" w:space="4" w:color="EEEEEE"/>
        </w:pBdr>
        <w:shd w:val="clear" w:color="auto" w:fill="FFFFFF"/>
        <w:spacing w:before="100" w:beforeAutospacing="1" w:after="240" w:line="240" w:lineRule="auto"/>
        <w:outlineLvl w:val="1"/>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Description</w:t>
      </w:r>
    </w:p>
    <w:p w:rsidR="00413E1E" w:rsidRPr="004E1F11" w:rsidRDefault="00413E1E" w:rsidP="00413E1E">
      <w:pPr>
        <w:shd w:val="clear" w:color="auto" w:fill="FFFFFF"/>
        <w:spacing w:after="0" w:line="240" w:lineRule="auto"/>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Scripts in the </w:t>
      </w:r>
      <w:r w:rsidRPr="004E1F11">
        <w:rPr>
          <w:rFonts w:ascii="Consolas" w:eastAsia="Times New Roman" w:hAnsi="Consolas" w:cs="Courier New"/>
          <w:color w:val="333333"/>
          <w:sz w:val="24"/>
          <w:szCs w:val="24"/>
        </w:rPr>
        <w:t>scripts/python/</w:t>
      </w:r>
      <w:r w:rsidRPr="004E1F11">
        <w:rPr>
          <w:rFonts w:ascii="Segoe UI" w:eastAsia="Times New Roman" w:hAnsi="Segoe UI" w:cs="Segoe UI"/>
          <w:color w:val="333333"/>
          <w:sz w:val="24"/>
          <w:szCs w:val="24"/>
        </w:rPr>
        <w:t> folder are used to determine a comment's sentiment by making a request to an external API and then store the result it in the </w:t>
      </w:r>
      <w:proofErr w:type="spellStart"/>
      <w:r w:rsidRPr="004E1F11">
        <w:rPr>
          <w:rFonts w:ascii="Segoe UI" w:eastAsia="Times New Roman" w:hAnsi="Segoe UI" w:cs="Segoe UI"/>
          <w:b/>
          <w:bCs/>
          <w:color w:val="333333"/>
          <w:sz w:val="24"/>
          <w:szCs w:val="24"/>
        </w:rPr>
        <w:t>sentiment_db</w:t>
      </w:r>
      <w:proofErr w:type="spellEnd"/>
      <w:r w:rsidRPr="004E1F11">
        <w:rPr>
          <w:rFonts w:ascii="Segoe UI" w:eastAsia="Times New Roman" w:hAnsi="Segoe UI" w:cs="Segoe UI"/>
          <w:color w:val="333333"/>
          <w:sz w:val="24"/>
          <w:szCs w:val="24"/>
        </w:rPr>
        <w:t> database. This can be done for a single comment providing its </w:t>
      </w:r>
      <w:r w:rsidRPr="004E1F11">
        <w:rPr>
          <w:rFonts w:ascii="Segoe UI" w:eastAsia="Times New Roman" w:hAnsi="Segoe UI" w:cs="Segoe UI"/>
          <w:b/>
          <w:bCs/>
          <w:color w:val="333333"/>
          <w:sz w:val="24"/>
          <w:szCs w:val="24"/>
        </w:rPr>
        <w:t>id</w:t>
      </w:r>
      <w:r w:rsidRPr="004E1F11">
        <w:rPr>
          <w:rFonts w:ascii="Segoe UI" w:eastAsia="Times New Roman" w:hAnsi="Segoe UI" w:cs="Segoe UI"/>
          <w:color w:val="333333"/>
          <w:sz w:val="24"/>
          <w:szCs w:val="24"/>
        </w:rPr>
        <w:t>, sequentially for all comments, and for comments whose </w:t>
      </w:r>
      <w:r w:rsidRPr="004E1F11">
        <w:rPr>
          <w:rFonts w:ascii="Segoe UI" w:eastAsia="Times New Roman" w:hAnsi="Segoe UI" w:cs="Segoe UI"/>
          <w:b/>
          <w:bCs/>
          <w:color w:val="333333"/>
          <w:sz w:val="24"/>
          <w:szCs w:val="24"/>
        </w:rPr>
        <w:t>id</w:t>
      </w:r>
      <w:r w:rsidRPr="004E1F11">
        <w:rPr>
          <w:rFonts w:ascii="Segoe UI" w:eastAsia="Times New Roman" w:hAnsi="Segoe UI" w:cs="Segoe UI"/>
          <w:color w:val="333333"/>
          <w:sz w:val="24"/>
          <w:szCs w:val="24"/>
        </w:rPr>
        <w:t> satisfies </w:t>
      </w:r>
      <w:r w:rsidRPr="004E1F11">
        <w:rPr>
          <w:rFonts w:ascii="Consolas" w:eastAsia="Times New Roman" w:hAnsi="Consolas" w:cs="Courier New"/>
          <w:color w:val="333333"/>
          <w:sz w:val="24"/>
          <w:szCs w:val="24"/>
        </w:rPr>
        <w:t>id &gt; nb1 AND id &lt;nb2</w:t>
      </w:r>
      <w:r w:rsidRPr="004E1F11">
        <w:rPr>
          <w:rFonts w:ascii="Segoe UI" w:eastAsia="Times New Roman" w:hAnsi="Segoe UI" w:cs="Segoe UI"/>
          <w:color w:val="333333"/>
          <w:sz w:val="24"/>
          <w:szCs w:val="24"/>
        </w:rPr>
        <w:t>.</w:t>
      </w:r>
    </w:p>
    <w:p w:rsidR="00413E1E" w:rsidRPr="004E1F11" w:rsidRDefault="00413E1E" w:rsidP="00413E1E">
      <w:pPr>
        <w:shd w:val="clear" w:color="auto" w:fill="FFFFFF"/>
        <w:spacing w:after="0" w:line="240" w:lineRule="auto"/>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Note:</w:t>
      </w:r>
      <w:r w:rsidRPr="004E1F11">
        <w:rPr>
          <w:rFonts w:ascii="Segoe UI" w:eastAsia="Times New Roman" w:hAnsi="Segoe UI" w:cs="Segoe UI"/>
          <w:color w:val="333333"/>
          <w:sz w:val="24"/>
          <w:szCs w:val="24"/>
        </w:rPr>
        <w:t> the </w:t>
      </w:r>
      <w:r w:rsidRPr="004E1F11">
        <w:rPr>
          <w:rFonts w:ascii="Consolas" w:eastAsia="Times New Roman" w:hAnsi="Consolas" w:cs="Courier New"/>
          <w:color w:val="333333"/>
          <w:sz w:val="24"/>
          <w:szCs w:val="24"/>
        </w:rPr>
        <w:t>predict_sentiment_of_translated_comments.py</w:t>
      </w:r>
      <w:r w:rsidRPr="004E1F11">
        <w:rPr>
          <w:rFonts w:ascii="Segoe UI" w:eastAsia="Times New Roman" w:hAnsi="Segoe UI" w:cs="Segoe UI"/>
          <w:color w:val="333333"/>
          <w:sz w:val="24"/>
          <w:szCs w:val="24"/>
        </w:rPr>
        <w:t> script analyses an English translation of the comment's content. The comments have been translated in English by </w:t>
      </w:r>
      <w:hyperlink r:id="rId41" w:history="1">
        <w:r w:rsidRPr="004E1F11">
          <w:rPr>
            <w:rFonts w:ascii="Segoe UI" w:eastAsia="Times New Roman" w:hAnsi="Segoe UI" w:cs="Segoe UI"/>
            <w:color w:val="4078C0"/>
            <w:sz w:val="24"/>
            <w:szCs w:val="24"/>
            <w:u w:val="single"/>
          </w:rPr>
          <w:t>Google's Translate API</w:t>
        </w:r>
      </w:hyperlink>
      <w:r w:rsidRPr="004E1F11">
        <w:rPr>
          <w:rFonts w:ascii="Segoe UI" w:eastAsia="Times New Roman" w:hAnsi="Segoe UI" w:cs="Segoe UI"/>
          <w:color w:val="333333"/>
          <w:sz w:val="24"/>
          <w:szCs w:val="24"/>
        </w:rPr>
        <w:t xml:space="preserve">. If you by chance want to </w:t>
      </w:r>
      <w:proofErr w:type="spellStart"/>
      <w:r w:rsidRPr="004E1F11">
        <w:rPr>
          <w:rFonts w:ascii="Segoe UI" w:eastAsia="Times New Roman" w:hAnsi="Segoe UI" w:cs="Segoe UI"/>
          <w:color w:val="333333"/>
          <w:sz w:val="24"/>
          <w:szCs w:val="24"/>
        </w:rPr>
        <w:t>analyse</w:t>
      </w:r>
      <w:proofErr w:type="spellEnd"/>
      <w:r w:rsidRPr="004E1F11">
        <w:rPr>
          <w:rFonts w:ascii="Segoe UI" w:eastAsia="Times New Roman" w:hAnsi="Segoe UI" w:cs="Segoe UI"/>
          <w:color w:val="333333"/>
          <w:sz w:val="24"/>
          <w:szCs w:val="24"/>
        </w:rPr>
        <w:t xml:space="preserve"> </w:t>
      </w:r>
      <w:proofErr w:type="gramStart"/>
      <w:r w:rsidRPr="004E1F11">
        <w:rPr>
          <w:rFonts w:ascii="Segoe UI" w:eastAsia="Times New Roman" w:hAnsi="Segoe UI" w:cs="Segoe UI"/>
          <w:color w:val="333333"/>
          <w:sz w:val="24"/>
          <w:szCs w:val="24"/>
        </w:rPr>
        <w:t>comment's</w:t>
      </w:r>
      <w:proofErr w:type="gramEnd"/>
      <w:r w:rsidRPr="004E1F11">
        <w:rPr>
          <w:rFonts w:ascii="Segoe UI" w:eastAsia="Times New Roman" w:hAnsi="Segoe UI" w:cs="Segoe UI"/>
          <w:color w:val="333333"/>
          <w:sz w:val="24"/>
          <w:szCs w:val="24"/>
        </w:rPr>
        <w:t xml:space="preserve"> original content just use </w:t>
      </w:r>
      <w:r w:rsidRPr="004E1F11">
        <w:rPr>
          <w:rFonts w:ascii="Consolas" w:eastAsia="Times New Roman" w:hAnsi="Consolas" w:cs="Courier New"/>
          <w:color w:val="333333"/>
          <w:sz w:val="24"/>
          <w:szCs w:val="24"/>
        </w:rPr>
        <w:t>run_batch_api.py</w:t>
      </w:r>
      <w:r w:rsidRPr="004E1F11">
        <w:rPr>
          <w:rFonts w:ascii="Segoe UI" w:eastAsia="Times New Roman" w:hAnsi="Segoe UI" w:cs="Segoe UI"/>
          <w:color w:val="333333"/>
          <w:sz w:val="24"/>
          <w:szCs w:val="24"/>
        </w:rPr>
        <w:t> instead.</w:t>
      </w:r>
    </w:p>
    <w:p w:rsidR="00413E1E" w:rsidRPr="004E1F11" w:rsidRDefault="00413E1E" w:rsidP="00413E1E">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Usage</w:t>
      </w:r>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The scripts are to be invoked from the command line by specifying parameters</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proofErr w:type="gramStart"/>
      <w:r w:rsidRPr="004E1F11">
        <w:rPr>
          <w:rFonts w:ascii="Consolas" w:eastAsia="Times New Roman" w:hAnsi="Consolas" w:cs="Courier New"/>
          <w:color w:val="333333"/>
          <w:sz w:val="24"/>
          <w:szCs w:val="24"/>
          <w:bdr w:val="none" w:sz="0" w:space="0" w:color="auto" w:frame="1"/>
        </w:rPr>
        <w:lastRenderedPageBreak/>
        <w:t>python</w:t>
      </w:r>
      <w:proofErr w:type="gramEnd"/>
      <w:r w:rsidRPr="004E1F11">
        <w:rPr>
          <w:rFonts w:ascii="Consolas" w:eastAsia="Times New Roman" w:hAnsi="Consolas" w:cs="Courier New"/>
          <w:color w:val="333333"/>
          <w:sz w:val="24"/>
          <w:szCs w:val="24"/>
          <w:bdr w:val="none" w:sz="0" w:space="0" w:color="auto" w:frame="1"/>
        </w:rPr>
        <w:t xml:space="preserve"> predict_sentiment_of_translated_comments.py &lt;</w:t>
      </w:r>
      <w:proofErr w:type="spellStart"/>
      <w:r w:rsidRPr="004E1F11">
        <w:rPr>
          <w:rFonts w:ascii="Consolas" w:eastAsia="Times New Roman" w:hAnsi="Consolas" w:cs="Courier New"/>
          <w:color w:val="333333"/>
          <w:sz w:val="24"/>
          <w:szCs w:val="24"/>
          <w:bdr w:val="none" w:sz="0" w:space="0" w:color="auto" w:frame="1"/>
        </w:rPr>
        <w:t>params</w:t>
      </w:r>
      <w:proofErr w:type="spellEnd"/>
      <w:r w:rsidRPr="004E1F11">
        <w:rPr>
          <w:rFonts w:ascii="Consolas" w:eastAsia="Times New Roman" w:hAnsi="Consolas" w:cs="Courier New"/>
          <w:color w:val="333333"/>
          <w:sz w:val="24"/>
          <w:szCs w:val="24"/>
          <w:bdr w:val="none" w:sz="0" w:space="0" w:color="auto" w:frame="1"/>
        </w:rPr>
        <w:t xml:space="preserve">&gt; </w:t>
      </w:r>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 xml:space="preserve">To find out which </w:t>
      </w:r>
      <w:proofErr w:type="spellStart"/>
      <w:r w:rsidRPr="004E1F11">
        <w:rPr>
          <w:rFonts w:ascii="Segoe UI" w:eastAsia="Times New Roman" w:hAnsi="Segoe UI" w:cs="Segoe UI"/>
          <w:color w:val="333333"/>
          <w:sz w:val="24"/>
          <w:szCs w:val="24"/>
        </w:rPr>
        <w:t>params</w:t>
      </w:r>
      <w:proofErr w:type="spellEnd"/>
      <w:r w:rsidRPr="004E1F11">
        <w:rPr>
          <w:rFonts w:ascii="Segoe UI" w:eastAsia="Times New Roman" w:hAnsi="Segoe UI" w:cs="Segoe UI"/>
          <w:color w:val="333333"/>
          <w:sz w:val="24"/>
          <w:szCs w:val="24"/>
        </w:rPr>
        <w:t xml:space="preserve"> the script accepts run the following command:</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bdr w:val="none" w:sz="0" w:space="0" w:color="auto" w:frame="1"/>
        </w:rPr>
      </w:pPr>
      <w:proofErr w:type="gramStart"/>
      <w:r w:rsidRPr="004E1F11">
        <w:rPr>
          <w:rFonts w:ascii="Consolas" w:eastAsia="Times New Roman" w:hAnsi="Consolas" w:cs="Courier New"/>
          <w:color w:val="333333"/>
          <w:sz w:val="24"/>
          <w:szCs w:val="24"/>
          <w:bdr w:val="none" w:sz="0" w:space="0" w:color="auto" w:frame="1"/>
        </w:rPr>
        <w:t>python</w:t>
      </w:r>
      <w:proofErr w:type="gramEnd"/>
      <w:r w:rsidRPr="004E1F11">
        <w:rPr>
          <w:rFonts w:ascii="Consolas" w:eastAsia="Times New Roman" w:hAnsi="Consolas" w:cs="Courier New"/>
          <w:color w:val="333333"/>
          <w:sz w:val="24"/>
          <w:szCs w:val="24"/>
          <w:bdr w:val="none" w:sz="0" w:space="0" w:color="auto" w:frame="1"/>
        </w:rPr>
        <w:t xml:space="preserve"> predict_sentiment_of_translated_comments.py --help</w:t>
      </w:r>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Even though accepted parameters and their descriptions can be listed using the command above, but for the sake of completeness, here is the list:</w:t>
      </w:r>
    </w:p>
    <w:p w:rsidR="00413E1E" w:rsidRPr="004E1F11" w:rsidRDefault="00413E1E" w:rsidP="00413E1E">
      <w:pPr>
        <w:numPr>
          <w:ilvl w:val="0"/>
          <w:numId w:val="16"/>
        </w:numPr>
        <w:shd w:val="clear" w:color="auto" w:fill="FFFFFF"/>
        <w:spacing w:before="100" w:beforeAutospacing="1" w:after="100" w:afterAutospacing="1" w:line="240" w:lineRule="auto"/>
        <w:ind w:left="270"/>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w:t>
      </w:r>
      <w:proofErr w:type="spellStart"/>
      <w:r w:rsidRPr="004E1F11">
        <w:rPr>
          <w:rFonts w:ascii="Segoe UI" w:eastAsia="Times New Roman" w:hAnsi="Segoe UI" w:cs="Segoe UI"/>
          <w:b/>
          <w:bCs/>
          <w:color w:val="333333"/>
          <w:sz w:val="24"/>
          <w:szCs w:val="24"/>
        </w:rPr>
        <w:t>api</w:t>
      </w:r>
      <w:proofErr w:type="spellEnd"/>
      <w:r w:rsidRPr="004E1F11">
        <w:rPr>
          <w:rFonts w:ascii="Segoe UI" w:eastAsia="Times New Roman" w:hAnsi="Segoe UI" w:cs="Segoe UI"/>
          <w:b/>
          <w:bCs/>
          <w:color w:val="333333"/>
          <w:sz w:val="24"/>
          <w:szCs w:val="24"/>
        </w:rPr>
        <w:t xml:space="preserve"> &lt;name&gt;</w:t>
      </w:r>
      <w:r w:rsidRPr="004E1F11">
        <w:rPr>
          <w:rFonts w:ascii="Segoe UI" w:eastAsia="Times New Roman" w:hAnsi="Segoe UI" w:cs="Segoe UI"/>
          <w:color w:val="333333"/>
          <w:sz w:val="24"/>
          <w:szCs w:val="24"/>
        </w:rPr>
        <w:t xml:space="preserve"> specifies which </w:t>
      </w:r>
      <w:proofErr w:type="spellStart"/>
      <w:r w:rsidRPr="004E1F11">
        <w:rPr>
          <w:rFonts w:ascii="Segoe UI" w:eastAsia="Times New Roman" w:hAnsi="Segoe UI" w:cs="Segoe UI"/>
          <w:color w:val="333333"/>
          <w:sz w:val="24"/>
          <w:szCs w:val="24"/>
        </w:rPr>
        <w:t>api</w:t>
      </w:r>
      <w:proofErr w:type="spellEnd"/>
      <w:r w:rsidRPr="004E1F11">
        <w:rPr>
          <w:rFonts w:ascii="Segoe UI" w:eastAsia="Times New Roman" w:hAnsi="Segoe UI" w:cs="Segoe UI"/>
          <w:color w:val="333333"/>
          <w:sz w:val="24"/>
          <w:szCs w:val="24"/>
        </w:rPr>
        <w:t xml:space="preserve"> to use (</w:t>
      </w:r>
      <w:r w:rsidRPr="004E1F11">
        <w:rPr>
          <w:rFonts w:ascii="Segoe UI" w:eastAsia="Times New Roman" w:hAnsi="Segoe UI" w:cs="Segoe UI"/>
          <w:i/>
          <w:iCs/>
          <w:color w:val="333333"/>
          <w:sz w:val="24"/>
          <w:szCs w:val="24"/>
        </w:rPr>
        <w:t>Required</w:t>
      </w:r>
      <w:r w:rsidRPr="004E1F11">
        <w:rPr>
          <w:rFonts w:ascii="Segoe UI" w:eastAsia="Times New Roman" w:hAnsi="Segoe UI" w:cs="Segoe UI"/>
          <w:color w:val="333333"/>
          <w:sz w:val="24"/>
          <w:szCs w:val="24"/>
        </w:rPr>
        <w:t>)</w:t>
      </w:r>
    </w:p>
    <w:p w:rsidR="00413E1E" w:rsidRPr="004E1F11" w:rsidRDefault="00413E1E" w:rsidP="00413E1E">
      <w:pPr>
        <w:numPr>
          <w:ilvl w:val="0"/>
          <w:numId w:val="16"/>
        </w:numPr>
        <w:shd w:val="clear" w:color="auto" w:fill="FFFFFF"/>
        <w:spacing w:before="60" w:after="100" w:afterAutospacing="1" w:line="240" w:lineRule="auto"/>
        <w:ind w:left="270"/>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w:t>
      </w:r>
      <w:proofErr w:type="spellStart"/>
      <w:r w:rsidRPr="004E1F11">
        <w:rPr>
          <w:rFonts w:ascii="Segoe UI" w:eastAsia="Times New Roman" w:hAnsi="Segoe UI" w:cs="Segoe UI"/>
          <w:b/>
          <w:bCs/>
          <w:color w:val="333333"/>
          <w:sz w:val="24"/>
          <w:szCs w:val="24"/>
        </w:rPr>
        <w:t>ideq</w:t>
      </w:r>
      <w:proofErr w:type="spellEnd"/>
      <w:r w:rsidRPr="004E1F11">
        <w:rPr>
          <w:rFonts w:ascii="Segoe UI" w:eastAsia="Times New Roman" w:hAnsi="Segoe UI" w:cs="Segoe UI"/>
          <w:b/>
          <w:bCs/>
          <w:color w:val="333333"/>
          <w:sz w:val="24"/>
          <w:szCs w:val="24"/>
        </w:rPr>
        <w:t xml:space="preserve"> &lt;</w:t>
      </w:r>
      <w:proofErr w:type="spellStart"/>
      <w:r w:rsidRPr="004E1F11">
        <w:rPr>
          <w:rFonts w:ascii="Segoe UI" w:eastAsia="Times New Roman" w:hAnsi="Segoe UI" w:cs="Segoe UI"/>
          <w:b/>
          <w:bCs/>
          <w:color w:val="333333"/>
          <w:sz w:val="24"/>
          <w:szCs w:val="24"/>
        </w:rPr>
        <w:t>nb</w:t>
      </w:r>
      <w:proofErr w:type="spellEnd"/>
      <w:r w:rsidRPr="004E1F11">
        <w:rPr>
          <w:rFonts w:ascii="Segoe UI" w:eastAsia="Times New Roman" w:hAnsi="Segoe UI" w:cs="Segoe UI"/>
          <w:b/>
          <w:bCs/>
          <w:color w:val="333333"/>
          <w:sz w:val="24"/>
          <w:szCs w:val="24"/>
        </w:rPr>
        <w:t>&gt;</w:t>
      </w:r>
      <w:r w:rsidRPr="004E1F11">
        <w:rPr>
          <w:rFonts w:ascii="Segoe UI" w:eastAsia="Times New Roman" w:hAnsi="Segoe UI" w:cs="Segoe UI"/>
          <w:color w:val="333333"/>
          <w:sz w:val="24"/>
          <w:szCs w:val="24"/>
        </w:rPr>
        <w:t> specifies the id of the comment we want to analyze (</w:t>
      </w:r>
      <w:r w:rsidRPr="004E1F11">
        <w:rPr>
          <w:rFonts w:ascii="Segoe UI" w:eastAsia="Times New Roman" w:hAnsi="Segoe UI" w:cs="Segoe UI"/>
          <w:i/>
          <w:iCs/>
          <w:color w:val="333333"/>
          <w:sz w:val="24"/>
          <w:szCs w:val="24"/>
        </w:rPr>
        <w:t>Optional</w:t>
      </w:r>
      <w:r w:rsidRPr="004E1F11">
        <w:rPr>
          <w:rFonts w:ascii="Segoe UI" w:eastAsia="Times New Roman" w:hAnsi="Segoe UI" w:cs="Segoe UI"/>
          <w:color w:val="333333"/>
          <w:sz w:val="24"/>
          <w:szCs w:val="24"/>
        </w:rPr>
        <w:t>)</w:t>
      </w:r>
    </w:p>
    <w:p w:rsidR="00413E1E" w:rsidRPr="004E1F11" w:rsidRDefault="00413E1E" w:rsidP="00413E1E">
      <w:pPr>
        <w:numPr>
          <w:ilvl w:val="0"/>
          <w:numId w:val="16"/>
        </w:numPr>
        <w:shd w:val="clear" w:color="auto" w:fill="FFFFFF"/>
        <w:spacing w:after="0" w:afterAutospacing="1" w:line="240" w:lineRule="auto"/>
        <w:ind w:left="270"/>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w:t>
      </w:r>
      <w:proofErr w:type="spellStart"/>
      <w:r w:rsidRPr="004E1F11">
        <w:rPr>
          <w:rFonts w:ascii="Segoe UI" w:eastAsia="Times New Roman" w:hAnsi="Segoe UI" w:cs="Segoe UI"/>
          <w:b/>
          <w:bCs/>
          <w:color w:val="333333"/>
          <w:sz w:val="24"/>
          <w:szCs w:val="24"/>
        </w:rPr>
        <w:t>idgt</w:t>
      </w:r>
      <w:proofErr w:type="spellEnd"/>
      <w:r w:rsidRPr="004E1F11">
        <w:rPr>
          <w:rFonts w:ascii="Segoe UI" w:eastAsia="Times New Roman" w:hAnsi="Segoe UI" w:cs="Segoe UI"/>
          <w:b/>
          <w:bCs/>
          <w:color w:val="333333"/>
          <w:sz w:val="24"/>
          <w:szCs w:val="24"/>
        </w:rPr>
        <w:t xml:space="preserve"> &lt;</w:t>
      </w:r>
      <w:proofErr w:type="spellStart"/>
      <w:r w:rsidRPr="004E1F11">
        <w:rPr>
          <w:rFonts w:ascii="Segoe UI" w:eastAsia="Times New Roman" w:hAnsi="Segoe UI" w:cs="Segoe UI"/>
          <w:b/>
          <w:bCs/>
          <w:color w:val="333333"/>
          <w:sz w:val="24"/>
          <w:szCs w:val="24"/>
        </w:rPr>
        <w:t>nb</w:t>
      </w:r>
      <w:proofErr w:type="spellEnd"/>
      <w:r w:rsidRPr="004E1F11">
        <w:rPr>
          <w:rFonts w:ascii="Segoe UI" w:eastAsia="Times New Roman" w:hAnsi="Segoe UI" w:cs="Segoe UI"/>
          <w:b/>
          <w:bCs/>
          <w:color w:val="333333"/>
          <w:sz w:val="24"/>
          <w:szCs w:val="24"/>
        </w:rPr>
        <w:t>&gt;</w:t>
      </w:r>
      <w:r w:rsidRPr="004E1F11">
        <w:rPr>
          <w:rFonts w:ascii="Segoe UI" w:eastAsia="Times New Roman" w:hAnsi="Segoe UI" w:cs="Segoe UI"/>
          <w:color w:val="333333"/>
          <w:sz w:val="24"/>
          <w:szCs w:val="24"/>
        </w:rPr>
        <w:t> analyzes all comments that satisfy </w:t>
      </w:r>
      <w:r w:rsidRPr="004E1F11">
        <w:rPr>
          <w:rFonts w:ascii="Consolas" w:eastAsia="Times New Roman" w:hAnsi="Consolas" w:cs="Courier New"/>
          <w:color w:val="333333"/>
          <w:sz w:val="24"/>
          <w:szCs w:val="24"/>
        </w:rPr>
        <w:t xml:space="preserve">id &gt; </w:t>
      </w:r>
      <w:proofErr w:type="spellStart"/>
      <w:r w:rsidRPr="004E1F11">
        <w:rPr>
          <w:rFonts w:ascii="Consolas" w:eastAsia="Times New Roman" w:hAnsi="Consolas" w:cs="Courier New"/>
          <w:color w:val="333333"/>
          <w:sz w:val="24"/>
          <w:szCs w:val="24"/>
        </w:rPr>
        <w:t>nb</w:t>
      </w:r>
      <w:proofErr w:type="spellEnd"/>
      <w:r w:rsidRPr="004E1F11">
        <w:rPr>
          <w:rFonts w:ascii="Segoe UI" w:eastAsia="Times New Roman" w:hAnsi="Segoe UI" w:cs="Segoe UI"/>
          <w:color w:val="333333"/>
          <w:sz w:val="24"/>
          <w:szCs w:val="24"/>
        </w:rPr>
        <w:t> (</w:t>
      </w:r>
      <w:r w:rsidRPr="004E1F11">
        <w:rPr>
          <w:rFonts w:ascii="Segoe UI" w:eastAsia="Times New Roman" w:hAnsi="Segoe UI" w:cs="Segoe UI"/>
          <w:i/>
          <w:iCs/>
          <w:color w:val="333333"/>
          <w:sz w:val="24"/>
          <w:szCs w:val="24"/>
        </w:rPr>
        <w:t>Optional</w:t>
      </w:r>
      <w:r w:rsidRPr="004E1F11">
        <w:rPr>
          <w:rFonts w:ascii="Segoe UI" w:eastAsia="Times New Roman" w:hAnsi="Segoe UI" w:cs="Segoe UI"/>
          <w:color w:val="333333"/>
          <w:sz w:val="24"/>
          <w:szCs w:val="24"/>
        </w:rPr>
        <w:t>)</w:t>
      </w:r>
    </w:p>
    <w:p w:rsidR="00413E1E" w:rsidRPr="004E1F11" w:rsidRDefault="00413E1E" w:rsidP="00413E1E">
      <w:pPr>
        <w:numPr>
          <w:ilvl w:val="0"/>
          <w:numId w:val="16"/>
        </w:numPr>
        <w:shd w:val="clear" w:color="auto" w:fill="FFFFFF"/>
        <w:spacing w:after="0" w:afterAutospacing="1" w:line="240" w:lineRule="auto"/>
        <w:ind w:left="270"/>
        <w:rPr>
          <w:rFonts w:ascii="Segoe UI" w:eastAsia="Times New Roman" w:hAnsi="Segoe UI" w:cs="Segoe UI"/>
          <w:color w:val="333333"/>
          <w:sz w:val="24"/>
          <w:szCs w:val="24"/>
        </w:rPr>
      </w:pPr>
      <w:r w:rsidRPr="004E1F11">
        <w:rPr>
          <w:rFonts w:ascii="Segoe UI" w:eastAsia="Times New Roman" w:hAnsi="Segoe UI" w:cs="Segoe UI"/>
          <w:b/>
          <w:bCs/>
          <w:color w:val="333333"/>
          <w:sz w:val="24"/>
          <w:szCs w:val="24"/>
        </w:rPr>
        <w:t>-</w:t>
      </w:r>
      <w:proofErr w:type="spellStart"/>
      <w:r w:rsidRPr="004E1F11">
        <w:rPr>
          <w:rFonts w:ascii="Segoe UI" w:eastAsia="Times New Roman" w:hAnsi="Segoe UI" w:cs="Segoe UI"/>
          <w:b/>
          <w:bCs/>
          <w:color w:val="333333"/>
          <w:sz w:val="24"/>
          <w:szCs w:val="24"/>
        </w:rPr>
        <w:t>idlt</w:t>
      </w:r>
      <w:proofErr w:type="spellEnd"/>
      <w:r w:rsidRPr="004E1F11">
        <w:rPr>
          <w:rFonts w:ascii="Segoe UI" w:eastAsia="Times New Roman" w:hAnsi="Segoe UI" w:cs="Segoe UI"/>
          <w:b/>
          <w:bCs/>
          <w:color w:val="333333"/>
          <w:sz w:val="24"/>
          <w:szCs w:val="24"/>
        </w:rPr>
        <w:t xml:space="preserve"> &lt;</w:t>
      </w:r>
      <w:proofErr w:type="spellStart"/>
      <w:r w:rsidRPr="004E1F11">
        <w:rPr>
          <w:rFonts w:ascii="Segoe UI" w:eastAsia="Times New Roman" w:hAnsi="Segoe UI" w:cs="Segoe UI"/>
          <w:b/>
          <w:bCs/>
          <w:color w:val="333333"/>
          <w:sz w:val="24"/>
          <w:szCs w:val="24"/>
        </w:rPr>
        <w:t>nb</w:t>
      </w:r>
      <w:proofErr w:type="spellEnd"/>
      <w:r w:rsidRPr="004E1F11">
        <w:rPr>
          <w:rFonts w:ascii="Segoe UI" w:eastAsia="Times New Roman" w:hAnsi="Segoe UI" w:cs="Segoe UI"/>
          <w:b/>
          <w:bCs/>
          <w:color w:val="333333"/>
          <w:sz w:val="24"/>
          <w:szCs w:val="24"/>
        </w:rPr>
        <w:t>&gt;</w:t>
      </w:r>
      <w:r w:rsidRPr="004E1F11">
        <w:rPr>
          <w:rFonts w:ascii="Segoe UI" w:eastAsia="Times New Roman" w:hAnsi="Segoe UI" w:cs="Segoe UI"/>
          <w:color w:val="333333"/>
          <w:sz w:val="24"/>
          <w:szCs w:val="24"/>
        </w:rPr>
        <w:t> analyzes all comments that satisfy </w:t>
      </w:r>
      <w:r w:rsidRPr="004E1F11">
        <w:rPr>
          <w:rFonts w:ascii="Consolas" w:eastAsia="Times New Roman" w:hAnsi="Consolas" w:cs="Courier New"/>
          <w:color w:val="333333"/>
          <w:sz w:val="24"/>
          <w:szCs w:val="24"/>
        </w:rPr>
        <w:t xml:space="preserve">id &lt; </w:t>
      </w:r>
      <w:proofErr w:type="spellStart"/>
      <w:r w:rsidRPr="004E1F11">
        <w:rPr>
          <w:rFonts w:ascii="Consolas" w:eastAsia="Times New Roman" w:hAnsi="Consolas" w:cs="Courier New"/>
          <w:color w:val="333333"/>
          <w:sz w:val="24"/>
          <w:szCs w:val="24"/>
        </w:rPr>
        <w:t>nb</w:t>
      </w:r>
      <w:proofErr w:type="spellEnd"/>
      <w:r w:rsidRPr="004E1F11">
        <w:rPr>
          <w:rFonts w:ascii="Segoe UI" w:eastAsia="Times New Roman" w:hAnsi="Segoe UI" w:cs="Segoe UI"/>
          <w:color w:val="333333"/>
          <w:sz w:val="24"/>
          <w:szCs w:val="24"/>
        </w:rPr>
        <w:t> (</w:t>
      </w:r>
      <w:r w:rsidRPr="004E1F11">
        <w:rPr>
          <w:rFonts w:ascii="Segoe UI" w:eastAsia="Times New Roman" w:hAnsi="Segoe UI" w:cs="Segoe UI"/>
          <w:i/>
          <w:iCs/>
          <w:color w:val="333333"/>
          <w:sz w:val="24"/>
          <w:szCs w:val="24"/>
        </w:rPr>
        <w:t>Optional</w:t>
      </w:r>
      <w:r w:rsidRPr="004E1F11">
        <w:rPr>
          <w:rFonts w:ascii="Segoe UI" w:eastAsia="Times New Roman" w:hAnsi="Segoe UI" w:cs="Segoe UI"/>
          <w:color w:val="333333"/>
          <w:sz w:val="24"/>
          <w:szCs w:val="24"/>
        </w:rPr>
        <w:t>)</w:t>
      </w:r>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b/>
          <w:bCs/>
          <w:i/>
          <w:iCs/>
          <w:color w:val="333333"/>
          <w:sz w:val="24"/>
          <w:szCs w:val="24"/>
        </w:rPr>
        <w:t>Note</w:t>
      </w:r>
      <w:r w:rsidRPr="004E1F11">
        <w:rPr>
          <w:rFonts w:ascii="Segoe UI" w:eastAsia="Times New Roman" w:hAnsi="Segoe UI" w:cs="Segoe UI"/>
          <w:color w:val="333333"/>
          <w:sz w:val="24"/>
          <w:szCs w:val="24"/>
        </w:rPr>
        <w:t xml:space="preserve">: </w:t>
      </w:r>
      <w:proofErr w:type="spellStart"/>
      <w:r w:rsidRPr="004E1F11">
        <w:rPr>
          <w:rFonts w:ascii="Segoe UI" w:eastAsia="Times New Roman" w:hAnsi="Segoe UI" w:cs="Segoe UI"/>
          <w:color w:val="333333"/>
          <w:sz w:val="24"/>
          <w:szCs w:val="24"/>
        </w:rPr>
        <w:t>Params</w:t>
      </w:r>
      <w:proofErr w:type="spellEnd"/>
      <w:r w:rsidRPr="004E1F11">
        <w:rPr>
          <w:rFonts w:ascii="Segoe UI" w:eastAsia="Times New Roman" w:hAnsi="Segoe UI" w:cs="Segoe UI"/>
          <w:color w:val="333333"/>
          <w:sz w:val="24"/>
          <w:szCs w:val="24"/>
        </w:rPr>
        <w:t> </w:t>
      </w:r>
      <w:r w:rsidRPr="004E1F11">
        <w:rPr>
          <w:rFonts w:ascii="Segoe UI" w:eastAsia="Times New Roman" w:hAnsi="Segoe UI" w:cs="Segoe UI"/>
          <w:b/>
          <w:bCs/>
          <w:color w:val="333333"/>
          <w:sz w:val="24"/>
          <w:szCs w:val="24"/>
        </w:rPr>
        <w:t>-</w:t>
      </w:r>
      <w:proofErr w:type="spellStart"/>
      <w:r w:rsidRPr="004E1F11">
        <w:rPr>
          <w:rFonts w:ascii="Segoe UI" w:eastAsia="Times New Roman" w:hAnsi="Segoe UI" w:cs="Segoe UI"/>
          <w:b/>
          <w:bCs/>
          <w:color w:val="333333"/>
          <w:sz w:val="24"/>
          <w:szCs w:val="24"/>
        </w:rPr>
        <w:t>idgt</w:t>
      </w:r>
      <w:proofErr w:type="spellEnd"/>
      <w:r w:rsidRPr="004E1F11">
        <w:rPr>
          <w:rFonts w:ascii="Segoe UI" w:eastAsia="Times New Roman" w:hAnsi="Segoe UI" w:cs="Segoe UI"/>
          <w:color w:val="333333"/>
          <w:sz w:val="24"/>
          <w:szCs w:val="24"/>
        </w:rPr>
        <w:t> and </w:t>
      </w:r>
      <w:r w:rsidRPr="004E1F11">
        <w:rPr>
          <w:rFonts w:ascii="Segoe UI" w:eastAsia="Times New Roman" w:hAnsi="Segoe UI" w:cs="Segoe UI"/>
          <w:b/>
          <w:bCs/>
          <w:color w:val="333333"/>
          <w:sz w:val="24"/>
          <w:szCs w:val="24"/>
        </w:rPr>
        <w:t>-</w:t>
      </w:r>
      <w:proofErr w:type="spellStart"/>
      <w:r w:rsidRPr="004E1F11">
        <w:rPr>
          <w:rFonts w:ascii="Segoe UI" w:eastAsia="Times New Roman" w:hAnsi="Segoe UI" w:cs="Segoe UI"/>
          <w:b/>
          <w:bCs/>
          <w:color w:val="333333"/>
          <w:sz w:val="24"/>
          <w:szCs w:val="24"/>
        </w:rPr>
        <w:t>idlt</w:t>
      </w:r>
      <w:proofErr w:type="spellEnd"/>
      <w:r w:rsidRPr="004E1F11">
        <w:rPr>
          <w:rFonts w:ascii="Segoe UI" w:eastAsia="Times New Roman" w:hAnsi="Segoe UI" w:cs="Segoe UI"/>
          <w:color w:val="333333"/>
          <w:sz w:val="24"/>
          <w:szCs w:val="24"/>
        </w:rPr>
        <w:t> can be used on their own or in combination, but they will be ignored should the </w:t>
      </w:r>
      <w:r w:rsidRPr="004E1F11">
        <w:rPr>
          <w:rFonts w:ascii="Segoe UI" w:eastAsia="Times New Roman" w:hAnsi="Segoe UI" w:cs="Segoe UI"/>
          <w:b/>
          <w:bCs/>
          <w:color w:val="333333"/>
          <w:sz w:val="24"/>
          <w:szCs w:val="24"/>
        </w:rPr>
        <w:t>-</w:t>
      </w:r>
      <w:proofErr w:type="spellStart"/>
      <w:r w:rsidRPr="004E1F11">
        <w:rPr>
          <w:rFonts w:ascii="Segoe UI" w:eastAsia="Times New Roman" w:hAnsi="Segoe UI" w:cs="Segoe UI"/>
          <w:b/>
          <w:bCs/>
          <w:color w:val="333333"/>
          <w:sz w:val="24"/>
          <w:szCs w:val="24"/>
        </w:rPr>
        <w:t>ideq</w:t>
      </w:r>
      <w:proofErr w:type="spellEnd"/>
      <w:r w:rsidRPr="004E1F11">
        <w:rPr>
          <w:rFonts w:ascii="Segoe UI" w:eastAsia="Times New Roman" w:hAnsi="Segoe UI" w:cs="Segoe UI"/>
          <w:color w:val="333333"/>
          <w:sz w:val="24"/>
          <w:szCs w:val="24"/>
        </w:rPr>
        <w:t> </w:t>
      </w:r>
      <w:proofErr w:type="spellStart"/>
      <w:r w:rsidRPr="004E1F11">
        <w:rPr>
          <w:rFonts w:ascii="Segoe UI" w:eastAsia="Times New Roman" w:hAnsi="Segoe UI" w:cs="Segoe UI"/>
          <w:color w:val="333333"/>
          <w:sz w:val="24"/>
          <w:szCs w:val="24"/>
        </w:rPr>
        <w:t>param</w:t>
      </w:r>
      <w:proofErr w:type="spellEnd"/>
      <w:r w:rsidRPr="004E1F11">
        <w:rPr>
          <w:rFonts w:ascii="Segoe UI" w:eastAsia="Times New Roman" w:hAnsi="Segoe UI" w:cs="Segoe UI"/>
          <w:color w:val="333333"/>
          <w:sz w:val="24"/>
          <w:szCs w:val="24"/>
        </w:rPr>
        <w:t xml:space="preserve"> be specified</w:t>
      </w:r>
    </w:p>
    <w:p w:rsidR="00413E1E" w:rsidRPr="004E1F11" w:rsidRDefault="00413E1E" w:rsidP="00413E1E">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24"/>
          <w:szCs w:val="24"/>
        </w:rPr>
      </w:pPr>
      <w:r w:rsidRPr="004E1F11">
        <w:rPr>
          <w:rFonts w:ascii="Segoe UI" w:eastAsia="Times New Roman" w:hAnsi="Segoe UI" w:cs="Segoe UI"/>
          <w:b/>
          <w:bCs/>
          <w:color w:val="333333"/>
          <w:sz w:val="24"/>
          <w:szCs w:val="24"/>
        </w:rPr>
        <w:t>Examples</w:t>
      </w:r>
    </w:p>
    <w:p w:rsidR="00413E1E" w:rsidRPr="004E1F11" w:rsidRDefault="00413E1E" w:rsidP="00413E1E">
      <w:pPr>
        <w:shd w:val="clear" w:color="auto" w:fill="FFFFFF"/>
        <w:spacing w:after="0" w:line="240" w:lineRule="auto"/>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Make sure you're in the </w:t>
      </w:r>
      <w:r w:rsidRPr="004E1F11">
        <w:rPr>
          <w:rFonts w:ascii="Consolas" w:eastAsia="Times New Roman" w:hAnsi="Consolas" w:cs="Courier New"/>
          <w:color w:val="333333"/>
          <w:sz w:val="24"/>
          <w:szCs w:val="24"/>
        </w:rPr>
        <w:t>scripts/python/</w:t>
      </w:r>
      <w:r w:rsidRPr="004E1F11">
        <w:rPr>
          <w:rFonts w:ascii="Segoe UI" w:eastAsia="Times New Roman" w:hAnsi="Segoe UI" w:cs="Segoe UI"/>
          <w:color w:val="333333"/>
          <w:sz w:val="24"/>
          <w:szCs w:val="24"/>
        </w:rPr>
        <w:t> folder or modify the commands accordingly.</w:t>
      </w:r>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To analyze and store sentiment of </w:t>
      </w:r>
      <w:r w:rsidRPr="004E1F11">
        <w:rPr>
          <w:rFonts w:ascii="Segoe UI" w:eastAsia="Times New Roman" w:hAnsi="Segoe UI" w:cs="Segoe UI"/>
          <w:b/>
          <w:bCs/>
          <w:color w:val="333333"/>
          <w:sz w:val="24"/>
          <w:szCs w:val="24"/>
        </w:rPr>
        <w:t>all</w:t>
      </w:r>
      <w:r w:rsidRPr="004E1F11">
        <w:rPr>
          <w:rFonts w:ascii="Segoe UI" w:eastAsia="Times New Roman" w:hAnsi="Segoe UI" w:cs="Segoe UI"/>
          <w:color w:val="333333"/>
          <w:sz w:val="24"/>
          <w:szCs w:val="24"/>
        </w:rPr>
        <w:t> comments run:</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roofErr w:type="gramStart"/>
      <w:r w:rsidRPr="004E1F11">
        <w:rPr>
          <w:rFonts w:ascii="Consolas" w:eastAsia="Times New Roman" w:hAnsi="Consolas" w:cs="Courier New"/>
          <w:color w:val="333333"/>
          <w:sz w:val="24"/>
          <w:szCs w:val="24"/>
        </w:rPr>
        <w:t>python</w:t>
      </w:r>
      <w:proofErr w:type="gramEnd"/>
      <w:r w:rsidRPr="004E1F11">
        <w:rPr>
          <w:rFonts w:ascii="Consolas" w:eastAsia="Times New Roman" w:hAnsi="Consolas" w:cs="Courier New"/>
          <w:color w:val="333333"/>
          <w:sz w:val="24"/>
          <w:szCs w:val="24"/>
        </w:rPr>
        <w:t xml:space="preserve"> predict_sentiment_of_translated_comments.py -</w:t>
      </w:r>
      <w:proofErr w:type="spellStart"/>
      <w:r w:rsidRPr="004E1F11">
        <w:rPr>
          <w:rFonts w:ascii="Consolas" w:eastAsia="Times New Roman" w:hAnsi="Consolas" w:cs="Courier New"/>
          <w:color w:val="333333"/>
          <w:sz w:val="24"/>
          <w:szCs w:val="24"/>
        </w:rPr>
        <w:t>api</w:t>
      </w:r>
      <w:proofErr w:type="spellEnd"/>
      <w:r w:rsidRPr="004E1F11">
        <w:rPr>
          <w:rFonts w:ascii="Consolas" w:eastAsia="Times New Roman" w:hAnsi="Consolas" w:cs="Courier New"/>
          <w:color w:val="333333"/>
          <w:sz w:val="24"/>
          <w:szCs w:val="24"/>
        </w:rPr>
        <w:t xml:space="preserve"> </w:t>
      </w:r>
      <w:proofErr w:type="spellStart"/>
      <w:r w:rsidRPr="004E1F11">
        <w:rPr>
          <w:rFonts w:ascii="Consolas" w:eastAsia="Times New Roman" w:hAnsi="Consolas" w:cs="Courier New"/>
          <w:color w:val="333333"/>
          <w:sz w:val="24"/>
          <w:szCs w:val="24"/>
        </w:rPr>
        <w:t>TextProcessingApi</w:t>
      </w:r>
      <w:proofErr w:type="spellEnd"/>
      <w:r w:rsidRPr="004E1F11">
        <w:rPr>
          <w:rFonts w:ascii="Consolas" w:eastAsia="Times New Roman" w:hAnsi="Consolas" w:cs="Courier New"/>
          <w:color w:val="333333"/>
          <w:sz w:val="24"/>
          <w:szCs w:val="24"/>
        </w:rPr>
        <w:t xml:space="preserve">    </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4"/>
          <w:szCs w:val="24"/>
        </w:rPr>
      </w:pPr>
      <w:r w:rsidRPr="004E1F11">
        <w:rPr>
          <w:rFonts w:ascii="Consolas" w:eastAsia="Times New Roman" w:hAnsi="Consolas" w:cs="Courier New"/>
          <w:color w:val="969896"/>
          <w:sz w:val="24"/>
          <w:szCs w:val="24"/>
        </w:rPr>
        <w:t xml:space="preserve"># </w:t>
      </w:r>
      <w:proofErr w:type="gramStart"/>
      <w:r w:rsidRPr="004E1F11">
        <w:rPr>
          <w:rFonts w:ascii="Consolas" w:eastAsia="Times New Roman" w:hAnsi="Consolas" w:cs="Courier New"/>
          <w:color w:val="969896"/>
          <w:sz w:val="24"/>
          <w:szCs w:val="24"/>
        </w:rPr>
        <w:t>possible</w:t>
      </w:r>
      <w:proofErr w:type="gramEnd"/>
      <w:r w:rsidRPr="004E1F11">
        <w:rPr>
          <w:rFonts w:ascii="Consolas" w:eastAsia="Times New Roman" w:hAnsi="Consolas" w:cs="Courier New"/>
          <w:color w:val="969896"/>
          <w:sz w:val="24"/>
          <w:szCs w:val="24"/>
        </w:rPr>
        <w:t xml:space="preserve"> choices = {</w:t>
      </w:r>
      <w:proofErr w:type="spellStart"/>
      <w:r w:rsidRPr="004E1F11">
        <w:rPr>
          <w:rFonts w:ascii="Consolas" w:eastAsia="Times New Roman" w:hAnsi="Consolas" w:cs="Courier New"/>
          <w:color w:val="969896"/>
          <w:sz w:val="24"/>
          <w:szCs w:val="24"/>
        </w:rPr>
        <w:t>IndicoAPI</w:t>
      </w:r>
      <w:proofErr w:type="spellEnd"/>
      <w:r w:rsidRPr="004E1F11">
        <w:rPr>
          <w:rFonts w:ascii="Consolas" w:eastAsia="Times New Roman" w:hAnsi="Consolas" w:cs="Courier New"/>
          <w:color w:val="969896"/>
          <w:sz w:val="24"/>
          <w:szCs w:val="24"/>
        </w:rPr>
        <w:t xml:space="preserve">, </w:t>
      </w:r>
      <w:proofErr w:type="spellStart"/>
      <w:r w:rsidRPr="004E1F11">
        <w:rPr>
          <w:rFonts w:ascii="Consolas" w:eastAsia="Times New Roman" w:hAnsi="Consolas" w:cs="Courier New"/>
          <w:color w:val="969896"/>
          <w:sz w:val="24"/>
          <w:szCs w:val="24"/>
        </w:rPr>
        <w:t>IndicoHqAPI</w:t>
      </w:r>
      <w:proofErr w:type="spellEnd"/>
      <w:r w:rsidRPr="004E1F11">
        <w:rPr>
          <w:rFonts w:ascii="Consolas" w:eastAsia="Times New Roman" w:hAnsi="Consolas" w:cs="Courier New"/>
          <w:color w:val="969896"/>
          <w:sz w:val="24"/>
          <w:szCs w:val="24"/>
        </w:rPr>
        <w:t xml:space="preserve">, </w:t>
      </w:r>
      <w:proofErr w:type="spellStart"/>
      <w:r w:rsidRPr="004E1F11">
        <w:rPr>
          <w:rFonts w:ascii="Consolas" w:eastAsia="Times New Roman" w:hAnsi="Consolas" w:cs="Courier New"/>
          <w:color w:val="969896"/>
          <w:sz w:val="24"/>
          <w:szCs w:val="24"/>
        </w:rPr>
        <w:t>ViveknAPI,TextProcessingAPI</w:t>
      </w:r>
      <w:proofErr w:type="spellEnd"/>
      <w:r w:rsidRPr="004E1F11">
        <w:rPr>
          <w:rFonts w:ascii="Consolas" w:eastAsia="Times New Roman" w:hAnsi="Consolas" w:cs="Courier New"/>
          <w:color w:val="969896"/>
          <w:sz w:val="24"/>
          <w:szCs w:val="24"/>
        </w:rPr>
        <w:t>}</w:t>
      </w:r>
    </w:p>
    <w:p w:rsidR="00413E1E" w:rsidRPr="004E1F11" w:rsidRDefault="00413E1E" w:rsidP="00413E1E">
      <w:pPr>
        <w:shd w:val="clear" w:color="auto" w:fill="FFFFFF"/>
        <w:spacing w:after="240" w:line="240" w:lineRule="auto"/>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To analyze and store sentiment of a </w:t>
      </w:r>
      <w:r w:rsidRPr="004E1F11">
        <w:rPr>
          <w:rFonts w:ascii="Segoe UI" w:eastAsia="Times New Roman" w:hAnsi="Segoe UI" w:cs="Segoe UI"/>
          <w:b/>
          <w:bCs/>
          <w:color w:val="333333"/>
          <w:sz w:val="24"/>
          <w:szCs w:val="24"/>
        </w:rPr>
        <w:t>single</w:t>
      </w:r>
      <w:r w:rsidRPr="004E1F11">
        <w:rPr>
          <w:rFonts w:ascii="Segoe UI" w:eastAsia="Times New Roman" w:hAnsi="Segoe UI" w:cs="Segoe UI"/>
          <w:color w:val="333333"/>
          <w:sz w:val="24"/>
          <w:szCs w:val="24"/>
        </w:rPr>
        <w:t> comment with id=5 run:</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roofErr w:type="gramStart"/>
      <w:r w:rsidRPr="004E1F11">
        <w:rPr>
          <w:rFonts w:ascii="Consolas" w:eastAsia="Times New Roman" w:hAnsi="Consolas" w:cs="Courier New"/>
          <w:color w:val="333333"/>
          <w:sz w:val="24"/>
          <w:szCs w:val="24"/>
        </w:rPr>
        <w:t>python</w:t>
      </w:r>
      <w:proofErr w:type="gramEnd"/>
      <w:r w:rsidRPr="004E1F11">
        <w:rPr>
          <w:rFonts w:ascii="Consolas" w:eastAsia="Times New Roman" w:hAnsi="Consolas" w:cs="Courier New"/>
          <w:color w:val="333333"/>
          <w:sz w:val="24"/>
          <w:szCs w:val="24"/>
        </w:rPr>
        <w:t xml:space="preserve"> predict_sentiment_of_translated_comments.py -</w:t>
      </w:r>
      <w:proofErr w:type="spellStart"/>
      <w:r w:rsidRPr="004E1F11">
        <w:rPr>
          <w:rFonts w:ascii="Consolas" w:eastAsia="Times New Roman" w:hAnsi="Consolas" w:cs="Courier New"/>
          <w:color w:val="333333"/>
          <w:sz w:val="24"/>
          <w:szCs w:val="24"/>
        </w:rPr>
        <w:t>api</w:t>
      </w:r>
      <w:proofErr w:type="spellEnd"/>
      <w:r w:rsidRPr="004E1F11">
        <w:rPr>
          <w:rFonts w:ascii="Consolas" w:eastAsia="Times New Roman" w:hAnsi="Consolas" w:cs="Courier New"/>
          <w:color w:val="333333"/>
          <w:sz w:val="24"/>
          <w:szCs w:val="24"/>
        </w:rPr>
        <w:t xml:space="preserve"> </w:t>
      </w:r>
      <w:proofErr w:type="spellStart"/>
      <w:r w:rsidRPr="004E1F11">
        <w:rPr>
          <w:rFonts w:ascii="Consolas" w:eastAsia="Times New Roman" w:hAnsi="Consolas" w:cs="Courier New"/>
          <w:color w:val="333333"/>
          <w:sz w:val="24"/>
          <w:szCs w:val="24"/>
        </w:rPr>
        <w:t>TextProcessingApi</w:t>
      </w:r>
      <w:proofErr w:type="spellEnd"/>
      <w:r w:rsidRPr="004E1F11">
        <w:rPr>
          <w:rFonts w:ascii="Consolas" w:eastAsia="Times New Roman" w:hAnsi="Consolas" w:cs="Courier New"/>
          <w:color w:val="333333"/>
          <w:sz w:val="24"/>
          <w:szCs w:val="24"/>
        </w:rPr>
        <w:t xml:space="preserve"> -</w:t>
      </w:r>
      <w:proofErr w:type="spellStart"/>
      <w:r w:rsidRPr="004E1F11">
        <w:rPr>
          <w:rFonts w:ascii="Consolas" w:eastAsia="Times New Roman" w:hAnsi="Consolas" w:cs="Courier New"/>
          <w:color w:val="333333"/>
          <w:sz w:val="24"/>
          <w:szCs w:val="24"/>
        </w:rPr>
        <w:t>ideq</w:t>
      </w:r>
      <w:proofErr w:type="spellEnd"/>
      <w:r w:rsidRPr="004E1F11">
        <w:rPr>
          <w:rFonts w:ascii="Consolas" w:eastAsia="Times New Roman" w:hAnsi="Consolas" w:cs="Courier New"/>
          <w:color w:val="333333"/>
          <w:sz w:val="24"/>
          <w:szCs w:val="24"/>
        </w:rPr>
        <w:t xml:space="preserve"> 5</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4E1F11">
        <w:rPr>
          <w:rFonts w:ascii="Consolas" w:eastAsia="Times New Roman" w:hAnsi="Consolas" w:cs="Courier New"/>
          <w:color w:val="969896"/>
          <w:sz w:val="24"/>
          <w:szCs w:val="24"/>
        </w:rPr>
        <w:t xml:space="preserve"># </w:t>
      </w:r>
      <w:proofErr w:type="gramStart"/>
      <w:r w:rsidRPr="004E1F11">
        <w:rPr>
          <w:rFonts w:ascii="Consolas" w:eastAsia="Times New Roman" w:hAnsi="Consolas" w:cs="Courier New"/>
          <w:color w:val="969896"/>
          <w:sz w:val="24"/>
          <w:szCs w:val="24"/>
        </w:rPr>
        <w:t>Expected</w:t>
      </w:r>
      <w:proofErr w:type="gramEnd"/>
      <w:r w:rsidRPr="004E1F11">
        <w:rPr>
          <w:rFonts w:ascii="Consolas" w:eastAsia="Times New Roman" w:hAnsi="Consolas" w:cs="Courier New"/>
          <w:color w:val="969896"/>
          <w:sz w:val="24"/>
          <w:szCs w:val="24"/>
        </w:rPr>
        <w:t xml:space="preserve"> response:</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4E1F11">
        <w:rPr>
          <w:rFonts w:ascii="Consolas" w:eastAsia="Times New Roman" w:hAnsi="Consolas" w:cs="Courier New"/>
          <w:color w:val="333333"/>
          <w:sz w:val="24"/>
          <w:szCs w:val="24"/>
        </w:rPr>
        <w:t xml:space="preserve">Using Text-processing API: http://text-processing.com/api/sentiment/ </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4E1F11">
        <w:rPr>
          <w:rFonts w:ascii="Consolas" w:eastAsia="Times New Roman" w:hAnsi="Consolas" w:cs="Courier New"/>
          <w:color w:val="333333"/>
          <w:sz w:val="24"/>
          <w:szCs w:val="24"/>
        </w:rPr>
        <w:t>--------------------------------------------------</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roofErr w:type="spellStart"/>
      <w:r w:rsidRPr="004E1F11">
        <w:rPr>
          <w:rFonts w:ascii="Consolas" w:eastAsia="Times New Roman" w:hAnsi="Consolas" w:cs="Courier New"/>
          <w:color w:val="333333"/>
          <w:sz w:val="24"/>
          <w:szCs w:val="24"/>
        </w:rPr>
        <w:t>Comment_id</w:t>
      </w:r>
      <w:proofErr w:type="spellEnd"/>
      <w:r w:rsidRPr="004E1F11">
        <w:rPr>
          <w:rFonts w:ascii="Consolas" w:eastAsia="Times New Roman" w:hAnsi="Consolas" w:cs="Courier New"/>
          <w:color w:val="333333"/>
          <w:sz w:val="24"/>
          <w:szCs w:val="24"/>
        </w:rPr>
        <w:t>: 5</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4E1F11">
        <w:rPr>
          <w:rFonts w:ascii="Consolas" w:eastAsia="Times New Roman" w:hAnsi="Consolas" w:cs="Courier New"/>
          <w:color w:val="333333"/>
          <w:sz w:val="24"/>
          <w:szCs w:val="24"/>
        </w:rPr>
        <w:t>Content: Nice</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4E1F11">
        <w:rPr>
          <w:rFonts w:ascii="Consolas" w:eastAsia="Times New Roman" w:hAnsi="Consolas" w:cs="Courier New"/>
          <w:color w:val="333333"/>
          <w:sz w:val="24"/>
          <w:szCs w:val="24"/>
        </w:rPr>
        <w:t>Predicted sentiment: positive</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4"/>
          <w:szCs w:val="24"/>
        </w:rPr>
      </w:pPr>
      <w:r w:rsidRPr="004E1F11">
        <w:rPr>
          <w:rFonts w:ascii="Consolas" w:eastAsia="Times New Roman" w:hAnsi="Consolas" w:cs="Courier New"/>
          <w:color w:val="333333"/>
          <w:sz w:val="24"/>
          <w:szCs w:val="24"/>
        </w:rPr>
        <w:t>-----------------------------</w:t>
      </w:r>
    </w:p>
    <w:p w:rsidR="00413E1E" w:rsidRPr="004E1F11" w:rsidRDefault="00413E1E" w:rsidP="00413E1E">
      <w:pPr>
        <w:shd w:val="clear" w:color="auto" w:fill="FFFFFF"/>
        <w:spacing w:after="0" w:line="240" w:lineRule="auto"/>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To analyze and store sentiment of all comments that satisfy </w:t>
      </w:r>
      <w:r w:rsidRPr="004E1F11">
        <w:rPr>
          <w:rFonts w:ascii="Consolas" w:eastAsia="Times New Roman" w:hAnsi="Consolas" w:cs="Courier New"/>
          <w:color w:val="333333"/>
          <w:sz w:val="24"/>
          <w:szCs w:val="24"/>
        </w:rPr>
        <w:t>id&lt;5</w:t>
      </w:r>
      <w:r w:rsidRPr="004E1F11">
        <w:rPr>
          <w:rFonts w:ascii="Segoe UI" w:eastAsia="Times New Roman" w:hAnsi="Segoe UI" w:cs="Segoe UI"/>
          <w:color w:val="333333"/>
          <w:sz w:val="24"/>
          <w:szCs w:val="24"/>
        </w:rPr>
        <w:t> run:</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4"/>
          <w:szCs w:val="24"/>
        </w:rPr>
      </w:pPr>
      <w:proofErr w:type="gramStart"/>
      <w:r w:rsidRPr="004E1F11">
        <w:rPr>
          <w:rFonts w:ascii="Consolas" w:eastAsia="Times New Roman" w:hAnsi="Consolas" w:cs="Courier New"/>
          <w:color w:val="333333"/>
          <w:sz w:val="24"/>
          <w:szCs w:val="24"/>
        </w:rPr>
        <w:t>python</w:t>
      </w:r>
      <w:proofErr w:type="gramEnd"/>
      <w:r w:rsidRPr="004E1F11">
        <w:rPr>
          <w:rFonts w:ascii="Consolas" w:eastAsia="Times New Roman" w:hAnsi="Consolas" w:cs="Courier New"/>
          <w:color w:val="333333"/>
          <w:sz w:val="24"/>
          <w:szCs w:val="24"/>
        </w:rPr>
        <w:t xml:space="preserve"> predict_sentiment_of_translated_comments.py -</w:t>
      </w:r>
      <w:proofErr w:type="spellStart"/>
      <w:r w:rsidRPr="004E1F11">
        <w:rPr>
          <w:rFonts w:ascii="Consolas" w:eastAsia="Times New Roman" w:hAnsi="Consolas" w:cs="Courier New"/>
          <w:color w:val="333333"/>
          <w:sz w:val="24"/>
          <w:szCs w:val="24"/>
        </w:rPr>
        <w:t>api</w:t>
      </w:r>
      <w:proofErr w:type="spellEnd"/>
      <w:r w:rsidRPr="004E1F11">
        <w:rPr>
          <w:rFonts w:ascii="Consolas" w:eastAsia="Times New Roman" w:hAnsi="Consolas" w:cs="Courier New"/>
          <w:color w:val="333333"/>
          <w:sz w:val="24"/>
          <w:szCs w:val="24"/>
        </w:rPr>
        <w:t xml:space="preserve"> </w:t>
      </w:r>
      <w:proofErr w:type="spellStart"/>
      <w:r w:rsidRPr="004E1F11">
        <w:rPr>
          <w:rFonts w:ascii="Consolas" w:eastAsia="Times New Roman" w:hAnsi="Consolas" w:cs="Courier New"/>
          <w:color w:val="333333"/>
          <w:sz w:val="24"/>
          <w:szCs w:val="24"/>
        </w:rPr>
        <w:t>TextProcessingApi</w:t>
      </w:r>
      <w:proofErr w:type="spellEnd"/>
      <w:r w:rsidRPr="004E1F11">
        <w:rPr>
          <w:rFonts w:ascii="Consolas" w:eastAsia="Times New Roman" w:hAnsi="Consolas" w:cs="Courier New"/>
          <w:color w:val="333333"/>
          <w:sz w:val="24"/>
          <w:szCs w:val="24"/>
        </w:rPr>
        <w:t xml:space="preserve"> -</w:t>
      </w:r>
      <w:proofErr w:type="spellStart"/>
      <w:r w:rsidRPr="004E1F11">
        <w:rPr>
          <w:rFonts w:ascii="Consolas" w:eastAsia="Times New Roman" w:hAnsi="Consolas" w:cs="Courier New"/>
          <w:color w:val="333333"/>
          <w:sz w:val="24"/>
          <w:szCs w:val="24"/>
        </w:rPr>
        <w:t>idlt</w:t>
      </w:r>
      <w:proofErr w:type="spellEnd"/>
      <w:r w:rsidRPr="004E1F11">
        <w:rPr>
          <w:rFonts w:ascii="Consolas" w:eastAsia="Times New Roman" w:hAnsi="Consolas" w:cs="Courier New"/>
          <w:color w:val="333333"/>
          <w:sz w:val="24"/>
          <w:szCs w:val="24"/>
        </w:rPr>
        <w:t xml:space="preserve"> 5 </w:t>
      </w:r>
    </w:p>
    <w:p w:rsidR="00413E1E" w:rsidRPr="004E1F11" w:rsidRDefault="00413E1E" w:rsidP="00413E1E">
      <w:pPr>
        <w:shd w:val="clear" w:color="auto" w:fill="FFFFFF"/>
        <w:spacing w:after="0" w:line="240" w:lineRule="auto"/>
        <w:rPr>
          <w:rFonts w:ascii="Segoe UI" w:eastAsia="Times New Roman" w:hAnsi="Segoe UI" w:cs="Segoe UI"/>
          <w:color w:val="333333"/>
          <w:sz w:val="24"/>
          <w:szCs w:val="24"/>
        </w:rPr>
      </w:pPr>
      <w:r w:rsidRPr="004E1F11">
        <w:rPr>
          <w:rFonts w:ascii="Segoe UI" w:eastAsia="Times New Roman" w:hAnsi="Segoe UI" w:cs="Segoe UI"/>
          <w:color w:val="333333"/>
          <w:sz w:val="24"/>
          <w:szCs w:val="24"/>
        </w:rPr>
        <w:t>To analyze and store sentiment of all comments that satisfy </w:t>
      </w:r>
      <w:r w:rsidRPr="004E1F11">
        <w:rPr>
          <w:rFonts w:ascii="Consolas" w:eastAsia="Times New Roman" w:hAnsi="Consolas" w:cs="Courier New"/>
          <w:color w:val="333333"/>
          <w:sz w:val="24"/>
          <w:szCs w:val="24"/>
        </w:rPr>
        <w:t>id&gt;3 AND id&lt;5</w:t>
      </w:r>
      <w:r w:rsidRPr="004E1F11">
        <w:rPr>
          <w:rFonts w:ascii="Segoe UI" w:eastAsia="Times New Roman" w:hAnsi="Segoe UI" w:cs="Segoe UI"/>
          <w:color w:val="333333"/>
          <w:sz w:val="24"/>
          <w:szCs w:val="24"/>
        </w:rPr>
        <w:t> run:</w:t>
      </w:r>
    </w:p>
    <w:p w:rsidR="00413E1E" w:rsidRPr="004E1F11" w:rsidRDefault="00413E1E" w:rsidP="00413E1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4"/>
          <w:szCs w:val="24"/>
        </w:rPr>
      </w:pPr>
      <w:proofErr w:type="gramStart"/>
      <w:r w:rsidRPr="004E1F11">
        <w:rPr>
          <w:rFonts w:ascii="Consolas" w:eastAsia="Times New Roman" w:hAnsi="Consolas" w:cs="Courier New"/>
          <w:color w:val="333333"/>
          <w:sz w:val="24"/>
          <w:szCs w:val="24"/>
        </w:rPr>
        <w:lastRenderedPageBreak/>
        <w:t>python</w:t>
      </w:r>
      <w:proofErr w:type="gramEnd"/>
      <w:r w:rsidRPr="004E1F11">
        <w:rPr>
          <w:rFonts w:ascii="Consolas" w:eastAsia="Times New Roman" w:hAnsi="Consolas" w:cs="Courier New"/>
          <w:color w:val="333333"/>
          <w:sz w:val="24"/>
          <w:szCs w:val="24"/>
        </w:rPr>
        <w:t xml:space="preserve"> predict_sentiment_of_translated_comments.py -</w:t>
      </w:r>
      <w:proofErr w:type="spellStart"/>
      <w:r w:rsidRPr="004E1F11">
        <w:rPr>
          <w:rFonts w:ascii="Consolas" w:eastAsia="Times New Roman" w:hAnsi="Consolas" w:cs="Courier New"/>
          <w:color w:val="333333"/>
          <w:sz w:val="24"/>
          <w:szCs w:val="24"/>
        </w:rPr>
        <w:t>api</w:t>
      </w:r>
      <w:proofErr w:type="spellEnd"/>
      <w:r w:rsidRPr="004E1F11">
        <w:rPr>
          <w:rFonts w:ascii="Consolas" w:eastAsia="Times New Roman" w:hAnsi="Consolas" w:cs="Courier New"/>
          <w:color w:val="333333"/>
          <w:sz w:val="24"/>
          <w:szCs w:val="24"/>
        </w:rPr>
        <w:t xml:space="preserve"> </w:t>
      </w:r>
      <w:proofErr w:type="spellStart"/>
      <w:r w:rsidRPr="004E1F11">
        <w:rPr>
          <w:rFonts w:ascii="Consolas" w:eastAsia="Times New Roman" w:hAnsi="Consolas" w:cs="Courier New"/>
          <w:color w:val="333333"/>
          <w:sz w:val="24"/>
          <w:szCs w:val="24"/>
        </w:rPr>
        <w:t>TextProcessingApi</w:t>
      </w:r>
      <w:proofErr w:type="spellEnd"/>
      <w:r w:rsidRPr="004E1F11">
        <w:rPr>
          <w:rFonts w:ascii="Consolas" w:eastAsia="Times New Roman" w:hAnsi="Consolas" w:cs="Courier New"/>
          <w:color w:val="333333"/>
          <w:sz w:val="24"/>
          <w:szCs w:val="24"/>
        </w:rPr>
        <w:t xml:space="preserve"> -</w:t>
      </w:r>
      <w:proofErr w:type="spellStart"/>
      <w:r w:rsidRPr="004E1F11">
        <w:rPr>
          <w:rFonts w:ascii="Consolas" w:eastAsia="Times New Roman" w:hAnsi="Consolas" w:cs="Courier New"/>
          <w:color w:val="333333"/>
          <w:sz w:val="24"/>
          <w:szCs w:val="24"/>
        </w:rPr>
        <w:t>idgt</w:t>
      </w:r>
      <w:proofErr w:type="spellEnd"/>
      <w:r w:rsidRPr="004E1F11">
        <w:rPr>
          <w:rFonts w:ascii="Consolas" w:eastAsia="Times New Roman" w:hAnsi="Consolas" w:cs="Courier New"/>
          <w:color w:val="333333"/>
          <w:sz w:val="24"/>
          <w:szCs w:val="24"/>
        </w:rPr>
        <w:t xml:space="preserve"> 3 -</w:t>
      </w:r>
      <w:proofErr w:type="spellStart"/>
      <w:r w:rsidRPr="004E1F11">
        <w:rPr>
          <w:rFonts w:ascii="Consolas" w:eastAsia="Times New Roman" w:hAnsi="Consolas" w:cs="Courier New"/>
          <w:color w:val="333333"/>
          <w:sz w:val="24"/>
          <w:szCs w:val="24"/>
        </w:rPr>
        <w:t>idlt</w:t>
      </w:r>
      <w:proofErr w:type="spellEnd"/>
      <w:r w:rsidRPr="004E1F11">
        <w:rPr>
          <w:rFonts w:ascii="Consolas" w:eastAsia="Times New Roman" w:hAnsi="Consolas" w:cs="Courier New"/>
          <w:color w:val="333333"/>
          <w:sz w:val="24"/>
          <w:szCs w:val="24"/>
        </w:rPr>
        <w:t xml:space="preserve"> 5</w:t>
      </w:r>
    </w:p>
    <w:p w:rsidR="00413E1E" w:rsidRPr="004E1F11" w:rsidRDefault="00413E1E" w:rsidP="00413E1E">
      <w:pPr>
        <w:rPr>
          <w:sz w:val="24"/>
          <w:szCs w:val="24"/>
        </w:rPr>
      </w:pPr>
    </w:p>
    <w:sectPr w:rsidR="00413E1E" w:rsidRPr="004E1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B09"/>
    <w:multiLevelType w:val="multilevel"/>
    <w:tmpl w:val="893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F44BF"/>
    <w:multiLevelType w:val="multilevel"/>
    <w:tmpl w:val="4796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FC3E67"/>
    <w:multiLevelType w:val="multilevel"/>
    <w:tmpl w:val="665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3F2C74"/>
    <w:multiLevelType w:val="multilevel"/>
    <w:tmpl w:val="22B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B32868"/>
    <w:multiLevelType w:val="multilevel"/>
    <w:tmpl w:val="C612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9591E"/>
    <w:multiLevelType w:val="multilevel"/>
    <w:tmpl w:val="5F221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D5611A"/>
    <w:multiLevelType w:val="multilevel"/>
    <w:tmpl w:val="FC44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FD151E"/>
    <w:multiLevelType w:val="multilevel"/>
    <w:tmpl w:val="C1F69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787CA8"/>
    <w:multiLevelType w:val="multilevel"/>
    <w:tmpl w:val="1D14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56145D"/>
    <w:multiLevelType w:val="multilevel"/>
    <w:tmpl w:val="DCFA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F21CD3"/>
    <w:multiLevelType w:val="multilevel"/>
    <w:tmpl w:val="06EE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DF244C"/>
    <w:multiLevelType w:val="multilevel"/>
    <w:tmpl w:val="83BE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53E07"/>
    <w:multiLevelType w:val="multilevel"/>
    <w:tmpl w:val="8A76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8A6442"/>
    <w:multiLevelType w:val="multilevel"/>
    <w:tmpl w:val="2A3E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C865EB"/>
    <w:multiLevelType w:val="multilevel"/>
    <w:tmpl w:val="7FBC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4C4322"/>
    <w:multiLevelType w:val="multilevel"/>
    <w:tmpl w:val="664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14"/>
  </w:num>
  <w:num w:numId="5">
    <w:abstractNumId w:val="3"/>
  </w:num>
  <w:num w:numId="6">
    <w:abstractNumId w:val="8"/>
  </w:num>
  <w:num w:numId="7">
    <w:abstractNumId w:val="12"/>
  </w:num>
  <w:num w:numId="8">
    <w:abstractNumId w:val="0"/>
  </w:num>
  <w:num w:numId="9">
    <w:abstractNumId w:val="7"/>
  </w:num>
  <w:num w:numId="10">
    <w:abstractNumId w:val="6"/>
  </w:num>
  <w:num w:numId="11">
    <w:abstractNumId w:val="5"/>
  </w:num>
  <w:num w:numId="12">
    <w:abstractNumId w:val="2"/>
  </w:num>
  <w:num w:numId="13">
    <w:abstractNumId w:val="10"/>
  </w:num>
  <w:num w:numId="14">
    <w:abstractNumId w:val="1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E1E"/>
    <w:rsid w:val="002B21BF"/>
    <w:rsid w:val="00314DFC"/>
    <w:rsid w:val="003C40F9"/>
    <w:rsid w:val="00413E1E"/>
    <w:rsid w:val="00460CC8"/>
    <w:rsid w:val="004D72BD"/>
    <w:rsid w:val="004E1F11"/>
    <w:rsid w:val="007A456F"/>
    <w:rsid w:val="00B46845"/>
    <w:rsid w:val="00E8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E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3E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3E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3E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13E1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3E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3E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3E1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13E1E"/>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13E1E"/>
  </w:style>
  <w:style w:type="character" w:styleId="Hyperlink">
    <w:name w:val="Hyperlink"/>
    <w:basedOn w:val="DefaultParagraphFont"/>
    <w:uiPriority w:val="99"/>
    <w:semiHidden/>
    <w:unhideWhenUsed/>
    <w:rsid w:val="00413E1E"/>
    <w:rPr>
      <w:color w:val="0000FF"/>
      <w:u w:val="single"/>
    </w:rPr>
  </w:style>
  <w:style w:type="character" w:customStyle="1" w:styleId="counter">
    <w:name w:val="counter"/>
    <w:basedOn w:val="DefaultParagraphFont"/>
    <w:rsid w:val="00413E1E"/>
  </w:style>
  <w:style w:type="character" w:styleId="Strong">
    <w:name w:val="Strong"/>
    <w:basedOn w:val="DefaultParagraphFont"/>
    <w:uiPriority w:val="22"/>
    <w:qFormat/>
    <w:rsid w:val="00413E1E"/>
    <w:rPr>
      <w:b/>
      <w:bCs/>
    </w:rPr>
  </w:style>
  <w:style w:type="paragraph" w:styleId="NormalWeb">
    <w:name w:val="Normal (Web)"/>
    <w:basedOn w:val="Normal"/>
    <w:uiPriority w:val="99"/>
    <w:semiHidden/>
    <w:unhideWhenUsed/>
    <w:rsid w:val="00413E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3E1E"/>
    <w:rPr>
      <w:rFonts w:ascii="Courier New" w:eastAsia="Times New Roman" w:hAnsi="Courier New" w:cs="Courier New"/>
      <w:sz w:val="20"/>
      <w:szCs w:val="20"/>
    </w:rPr>
  </w:style>
  <w:style w:type="character" w:styleId="Emphasis">
    <w:name w:val="Emphasis"/>
    <w:basedOn w:val="DefaultParagraphFont"/>
    <w:uiPriority w:val="20"/>
    <w:qFormat/>
    <w:rsid w:val="00413E1E"/>
    <w:rPr>
      <w:i/>
      <w:iCs/>
    </w:rPr>
  </w:style>
  <w:style w:type="paragraph" w:styleId="HTMLPreformatted">
    <w:name w:val="HTML Preformatted"/>
    <w:basedOn w:val="Normal"/>
    <w:link w:val="HTMLPreformattedChar"/>
    <w:uiPriority w:val="99"/>
    <w:semiHidden/>
    <w:unhideWhenUsed/>
    <w:rsid w:val="00413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E1E"/>
    <w:rPr>
      <w:rFonts w:ascii="Courier New" w:eastAsia="Times New Roman" w:hAnsi="Courier New" w:cs="Courier New"/>
      <w:sz w:val="20"/>
      <w:szCs w:val="20"/>
    </w:rPr>
  </w:style>
  <w:style w:type="character" w:customStyle="1" w:styleId="pl-s">
    <w:name w:val="pl-s"/>
    <w:basedOn w:val="DefaultParagraphFont"/>
    <w:rsid w:val="00413E1E"/>
  </w:style>
  <w:style w:type="character" w:customStyle="1" w:styleId="pl-pds">
    <w:name w:val="pl-pds"/>
    <w:basedOn w:val="DefaultParagraphFont"/>
    <w:rsid w:val="00413E1E"/>
  </w:style>
  <w:style w:type="character" w:customStyle="1" w:styleId="pl-k">
    <w:name w:val="pl-k"/>
    <w:basedOn w:val="DefaultParagraphFont"/>
    <w:rsid w:val="00413E1E"/>
  </w:style>
  <w:style w:type="character" w:customStyle="1" w:styleId="pl-c">
    <w:name w:val="pl-c"/>
    <w:basedOn w:val="DefaultParagraphFont"/>
    <w:rsid w:val="00413E1E"/>
  </w:style>
  <w:style w:type="paragraph" w:customStyle="1" w:styleId="Default">
    <w:name w:val="Default"/>
    <w:rsid w:val="00460CC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E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3E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3E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3E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13E1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3E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3E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3E1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13E1E"/>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13E1E"/>
  </w:style>
  <w:style w:type="character" w:styleId="Hyperlink">
    <w:name w:val="Hyperlink"/>
    <w:basedOn w:val="DefaultParagraphFont"/>
    <w:uiPriority w:val="99"/>
    <w:semiHidden/>
    <w:unhideWhenUsed/>
    <w:rsid w:val="00413E1E"/>
    <w:rPr>
      <w:color w:val="0000FF"/>
      <w:u w:val="single"/>
    </w:rPr>
  </w:style>
  <w:style w:type="character" w:customStyle="1" w:styleId="counter">
    <w:name w:val="counter"/>
    <w:basedOn w:val="DefaultParagraphFont"/>
    <w:rsid w:val="00413E1E"/>
  </w:style>
  <w:style w:type="character" w:styleId="Strong">
    <w:name w:val="Strong"/>
    <w:basedOn w:val="DefaultParagraphFont"/>
    <w:uiPriority w:val="22"/>
    <w:qFormat/>
    <w:rsid w:val="00413E1E"/>
    <w:rPr>
      <w:b/>
      <w:bCs/>
    </w:rPr>
  </w:style>
  <w:style w:type="paragraph" w:styleId="NormalWeb">
    <w:name w:val="Normal (Web)"/>
    <w:basedOn w:val="Normal"/>
    <w:uiPriority w:val="99"/>
    <w:semiHidden/>
    <w:unhideWhenUsed/>
    <w:rsid w:val="00413E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3E1E"/>
    <w:rPr>
      <w:rFonts w:ascii="Courier New" w:eastAsia="Times New Roman" w:hAnsi="Courier New" w:cs="Courier New"/>
      <w:sz w:val="20"/>
      <w:szCs w:val="20"/>
    </w:rPr>
  </w:style>
  <w:style w:type="character" w:styleId="Emphasis">
    <w:name w:val="Emphasis"/>
    <w:basedOn w:val="DefaultParagraphFont"/>
    <w:uiPriority w:val="20"/>
    <w:qFormat/>
    <w:rsid w:val="00413E1E"/>
    <w:rPr>
      <w:i/>
      <w:iCs/>
    </w:rPr>
  </w:style>
  <w:style w:type="paragraph" w:styleId="HTMLPreformatted">
    <w:name w:val="HTML Preformatted"/>
    <w:basedOn w:val="Normal"/>
    <w:link w:val="HTMLPreformattedChar"/>
    <w:uiPriority w:val="99"/>
    <w:semiHidden/>
    <w:unhideWhenUsed/>
    <w:rsid w:val="00413E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E1E"/>
    <w:rPr>
      <w:rFonts w:ascii="Courier New" w:eastAsia="Times New Roman" w:hAnsi="Courier New" w:cs="Courier New"/>
      <w:sz w:val="20"/>
      <w:szCs w:val="20"/>
    </w:rPr>
  </w:style>
  <w:style w:type="character" w:customStyle="1" w:styleId="pl-s">
    <w:name w:val="pl-s"/>
    <w:basedOn w:val="DefaultParagraphFont"/>
    <w:rsid w:val="00413E1E"/>
  </w:style>
  <w:style w:type="character" w:customStyle="1" w:styleId="pl-pds">
    <w:name w:val="pl-pds"/>
    <w:basedOn w:val="DefaultParagraphFont"/>
    <w:rsid w:val="00413E1E"/>
  </w:style>
  <w:style w:type="character" w:customStyle="1" w:styleId="pl-k">
    <w:name w:val="pl-k"/>
    <w:basedOn w:val="DefaultParagraphFont"/>
    <w:rsid w:val="00413E1E"/>
  </w:style>
  <w:style w:type="character" w:customStyle="1" w:styleId="pl-c">
    <w:name w:val="pl-c"/>
    <w:basedOn w:val="DefaultParagraphFont"/>
    <w:rsid w:val="00413E1E"/>
  </w:style>
  <w:style w:type="paragraph" w:customStyle="1" w:styleId="Default">
    <w:name w:val="Default"/>
    <w:rsid w:val="00460CC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752817">
      <w:bodyDiv w:val="1"/>
      <w:marLeft w:val="0"/>
      <w:marRight w:val="0"/>
      <w:marTop w:val="0"/>
      <w:marBottom w:val="0"/>
      <w:divBdr>
        <w:top w:val="none" w:sz="0" w:space="0" w:color="auto"/>
        <w:left w:val="none" w:sz="0" w:space="0" w:color="auto"/>
        <w:bottom w:val="none" w:sz="0" w:space="0" w:color="auto"/>
        <w:right w:val="none" w:sz="0" w:space="0" w:color="auto"/>
      </w:divBdr>
      <w:divsChild>
        <w:div w:id="302782331">
          <w:marLeft w:val="0"/>
          <w:marRight w:val="0"/>
          <w:marTop w:val="0"/>
          <w:marBottom w:val="0"/>
          <w:divBdr>
            <w:top w:val="none" w:sz="0" w:space="0" w:color="auto"/>
            <w:left w:val="none" w:sz="0" w:space="0" w:color="auto"/>
            <w:bottom w:val="none" w:sz="0" w:space="0" w:color="auto"/>
            <w:right w:val="none" w:sz="0" w:space="0" w:color="auto"/>
          </w:divBdr>
          <w:divsChild>
            <w:div w:id="1422218006">
              <w:marLeft w:val="0"/>
              <w:marRight w:val="0"/>
              <w:marTop w:val="0"/>
              <w:marBottom w:val="0"/>
              <w:divBdr>
                <w:top w:val="none" w:sz="0" w:space="0" w:color="auto"/>
                <w:left w:val="none" w:sz="0" w:space="0" w:color="auto"/>
                <w:bottom w:val="none" w:sz="0" w:space="0" w:color="auto"/>
                <w:right w:val="none" w:sz="0" w:space="0" w:color="auto"/>
              </w:divBdr>
              <w:divsChild>
                <w:div w:id="548302628">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926771822">
          <w:marLeft w:val="0"/>
          <w:marRight w:val="0"/>
          <w:marTop w:val="0"/>
          <w:marBottom w:val="0"/>
          <w:divBdr>
            <w:top w:val="none" w:sz="0" w:space="0" w:color="auto"/>
            <w:left w:val="none" w:sz="0" w:space="0" w:color="auto"/>
            <w:bottom w:val="none" w:sz="0" w:space="0" w:color="auto"/>
            <w:right w:val="none" w:sz="0" w:space="0" w:color="auto"/>
          </w:divBdr>
          <w:divsChild>
            <w:div w:id="237786499">
              <w:marLeft w:val="0"/>
              <w:marRight w:val="0"/>
              <w:marTop w:val="0"/>
              <w:marBottom w:val="0"/>
              <w:divBdr>
                <w:top w:val="none" w:sz="0" w:space="0" w:color="auto"/>
                <w:left w:val="none" w:sz="0" w:space="0" w:color="auto"/>
                <w:bottom w:val="none" w:sz="0" w:space="0" w:color="auto"/>
                <w:right w:val="none" w:sz="0" w:space="0" w:color="auto"/>
              </w:divBdr>
              <w:divsChild>
                <w:div w:id="533546302">
                  <w:marLeft w:val="0"/>
                  <w:marRight w:val="0"/>
                  <w:marTop w:val="0"/>
                  <w:marBottom w:val="0"/>
                  <w:divBdr>
                    <w:top w:val="none" w:sz="0" w:space="0" w:color="auto"/>
                    <w:left w:val="none" w:sz="0" w:space="0" w:color="auto"/>
                    <w:bottom w:val="none" w:sz="0" w:space="0" w:color="auto"/>
                    <w:right w:val="none" w:sz="0" w:space="0" w:color="auto"/>
                  </w:divBdr>
                  <w:divsChild>
                    <w:div w:id="1591886743">
                      <w:marLeft w:val="0"/>
                      <w:marRight w:val="0"/>
                      <w:marTop w:val="0"/>
                      <w:marBottom w:val="450"/>
                      <w:divBdr>
                        <w:top w:val="none" w:sz="0" w:space="0" w:color="auto"/>
                        <w:left w:val="none" w:sz="0" w:space="0" w:color="auto"/>
                        <w:bottom w:val="none" w:sz="0" w:space="0" w:color="auto"/>
                        <w:right w:val="none" w:sz="0" w:space="0" w:color="auto"/>
                      </w:divBdr>
                      <w:divsChild>
                        <w:div w:id="145707253">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385841580">
                      <w:marLeft w:val="0"/>
                      <w:marRight w:val="0"/>
                      <w:marTop w:val="0"/>
                      <w:marBottom w:val="450"/>
                      <w:divBdr>
                        <w:top w:val="none" w:sz="0" w:space="0" w:color="auto"/>
                        <w:left w:val="none" w:sz="0" w:space="0" w:color="auto"/>
                        <w:bottom w:val="none" w:sz="0" w:space="0" w:color="auto"/>
                        <w:right w:val="none" w:sz="0" w:space="0" w:color="auto"/>
                      </w:divBdr>
                    </w:div>
                    <w:div w:id="391345561">
                      <w:marLeft w:val="0"/>
                      <w:marRight w:val="0"/>
                      <w:marTop w:val="0"/>
                      <w:marBottom w:val="0"/>
                      <w:divBdr>
                        <w:top w:val="none" w:sz="0" w:space="0" w:color="auto"/>
                        <w:left w:val="none" w:sz="0" w:space="0" w:color="auto"/>
                        <w:bottom w:val="none" w:sz="0" w:space="0" w:color="auto"/>
                        <w:right w:val="none" w:sz="0" w:space="0" w:color="auto"/>
                      </w:divBdr>
                      <w:divsChild>
                        <w:div w:id="14401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234">
                  <w:marLeft w:val="0"/>
                  <w:marRight w:val="4200"/>
                  <w:marTop w:val="300"/>
                  <w:marBottom w:val="0"/>
                  <w:divBdr>
                    <w:top w:val="none" w:sz="0" w:space="0" w:color="auto"/>
                    <w:left w:val="none" w:sz="0" w:space="0" w:color="auto"/>
                    <w:bottom w:val="none" w:sz="0" w:space="0" w:color="auto"/>
                    <w:right w:val="none" w:sz="0" w:space="0" w:color="auto"/>
                  </w:divBdr>
                  <w:divsChild>
                    <w:div w:id="403645288">
                      <w:marLeft w:val="-450"/>
                      <w:marRight w:val="-450"/>
                      <w:marTop w:val="0"/>
                      <w:marBottom w:val="0"/>
                      <w:divBdr>
                        <w:top w:val="none" w:sz="0" w:space="0" w:color="auto"/>
                        <w:left w:val="none" w:sz="0" w:space="0" w:color="auto"/>
                        <w:bottom w:val="none" w:sz="0" w:space="0" w:color="auto"/>
                        <w:right w:val="none" w:sz="0" w:space="0" w:color="auto"/>
                      </w:divBdr>
                      <w:divsChild>
                        <w:div w:id="233973721">
                          <w:marLeft w:val="0"/>
                          <w:marRight w:val="0"/>
                          <w:marTop w:val="0"/>
                          <w:marBottom w:val="240"/>
                          <w:divBdr>
                            <w:top w:val="none" w:sz="0" w:space="0" w:color="auto"/>
                            <w:left w:val="none" w:sz="0" w:space="0" w:color="auto"/>
                            <w:bottom w:val="none" w:sz="0" w:space="0" w:color="auto"/>
                            <w:right w:val="none" w:sz="0" w:space="0" w:color="auto"/>
                          </w:divBdr>
                        </w:div>
                        <w:div w:id="1039361255">
                          <w:marLeft w:val="0"/>
                          <w:marRight w:val="0"/>
                          <w:marTop w:val="0"/>
                          <w:marBottom w:val="240"/>
                          <w:divBdr>
                            <w:top w:val="none" w:sz="0" w:space="0" w:color="auto"/>
                            <w:left w:val="none" w:sz="0" w:space="0" w:color="auto"/>
                            <w:bottom w:val="none" w:sz="0" w:space="0" w:color="auto"/>
                            <w:right w:val="none" w:sz="0" w:space="0" w:color="auto"/>
                          </w:divBdr>
                        </w:div>
                        <w:div w:id="332144556">
                          <w:marLeft w:val="0"/>
                          <w:marRight w:val="0"/>
                          <w:marTop w:val="0"/>
                          <w:marBottom w:val="240"/>
                          <w:divBdr>
                            <w:top w:val="none" w:sz="0" w:space="0" w:color="auto"/>
                            <w:left w:val="none" w:sz="0" w:space="0" w:color="auto"/>
                            <w:bottom w:val="none" w:sz="0" w:space="0" w:color="auto"/>
                            <w:right w:val="none" w:sz="0" w:space="0" w:color="auto"/>
                          </w:divBdr>
                        </w:div>
                        <w:div w:id="6484381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1884060">
      <w:bodyDiv w:val="1"/>
      <w:marLeft w:val="0"/>
      <w:marRight w:val="0"/>
      <w:marTop w:val="0"/>
      <w:marBottom w:val="0"/>
      <w:divBdr>
        <w:top w:val="none" w:sz="0" w:space="0" w:color="auto"/>
        <w:left w:val="none" w:sz="0" w:space="0" w:color="auto"/>
        <w:bottom w:val="none" w:sz="0" w:space="0" w:color="auto"/>
        <w:right w:val="none" w:sz="0" w:space="0" w:color="auto"/>
      </w:divBdr>
      <w:divsChild>
        <w:div w:id="463087135">
          <w:marLeft w:val="0"/>
          <w:marRight w:val="0"/>
          <w:marTop w:val="0"/>
          <w:marBottom w:val="0"/>
          <w:divBdr>
            <w:top w:val="none" w:sz="0" w:space="0" w:color="auto"/>
            <w:left w:val="none" w:sz="0" w:space="0" w:color="auto"/>
            <w:bottom w:val="none" w:sz="0" w:space="0" w:color="auto"/>
            <w:right w:val="none" w:sz="0" w:space="0" w:color="auto"/>
          </w:divBdr>
          <w:divsChild>
            <w:div w:id="1551115200">
              <w:marLeft w:val="0"/>
              <w:marRight w:val="0"/>
              <w:marTop w:val="0"/>
              <w:marBottom w:val="0"/>
              <w:divBdr>
                <w:top w:val="none" w:sz="0" w:space="0" w:color="auto"/>
                <w:left w:val="none" w:sz="0" w:space="0" w:color="auto"/>
                <w:bottom w:val="none" w:sz="0" w:space="0" w:color="auto"/>
                <w:right w:val="none" w:sz="0" w:space="0" w:color="auto"/>
              </w:divBdr>
              <w:divsChild>
                <w:div w:id="1456631181">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1542863067">
          <w:marLeft w:val="0"/>
          <w:marRight w:val="0"/>
          <w:marTop w:val="0"/>
          <w:marBottom w:val="0"/>
          <w:divBdr>
            <w:top w:val="none" w:sz="0" w:space="0" w:color="auto"/>
            <w:left w:val="none" w:sz="0" w:space="0" w:color="auto"/>
            <w:bottom w:val="none" w:sz="0" w:space="0" w:color="auto"/>
            <w:right w:val="none" w:sz="0" w:space="0" w:color="auto"/>
          </w:divBdr>
          <w:divsChild>
            <w:div w:id="1900626567">
              <w:marLeft w:val="0"/>
              <w:marRight w:val="0"/>
              <w:marTop w:val="0"/>
              <w:marBottom w:val="0"/>
              <w:divBdr>
                <w:top w:val="none" w:sz="0" w:space="0" w:color="auto"/>
                <w:left w:val="none" w:sz="0" w:space="0" w:color="auto"/>
                <w:bottom w:val="none" w:sz="0" w:space="0" w:color="auto"/>
                <w:right w:val="none" w:sz="0" w:space="0" w:color="auto"/>
              </w:divBdr>
              <w:divsChild>
                <w:div w:id="1467048218">
                  <w:marLeft w:val="0"/>
                  <w:marRight w:val="0"/>
                  <w:marTop w:val="0"/>
                  <w:marBottom w:val="0"/>
                  <w:divBdr>
                    <w:top w:val="none" w:sz="0" w:space="0" w:color="auto"/>
                    <w:left w:val="none" w:sz="0" w:space="0" w:color="auto"/>
                    <w:bottom w:val="none" w:sz="0" w:space="0" w:color="auto"/>
                    <w:right w:val="none" w:sz="0" w:space="0" w:color="auto"/>
                  </w:divBdr>
                  <w:divsChild>
                    <w:div w:id="1571889402">
                      <w:marLeft w:val="0"/>
                      <w:marRight w:val="0"/>
                      <w:marTop w:val="0"/>
                      <w:marBottom w:val="450"/>
                      <w:divBdr>
                        <w:top w:val="none" w:sz="0" w:space="0" w:color="auto"/>
                        <w:left w:val="none" w:sz="0" w:space="0" w:color="auto"/>
                        <w:bottom w:val="none" w:sz="0" w:space="0" w:color="auto"/>
                        <w:right w:val="none" w:sz="0" w:space="0" w:color="auto"/>
                      </w:divBdr>
                      <w:divsChild>
                        <w:div w:id="1386180698">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926227601">
                      <w:marLeft w:val="0"/>
                      <w:marRight w:val="0"/>
                      <w:marTop w:val="0"/>
                      <w:marBottom w:val="450"/>
                      <w:divBdr>
                        <w:top w:val="none" w:sz="0" w:space="0" w:color="auto"/>
                        <w:left w:val="none" w:sz="0" w:space="0" w:color="auto"/>
                        <w:bottom w:val="none" w:sz="0" w:space="0" w:color="auto"/>
                        <w:right w:val="none" w:sz="0" w:space="0" w:color="auto"/>
                      </w:divBdr>
                    </w:div>
                    <w:div w:id="1121222257">
                      <w:marLeft w:val="0"/>
                      <w:marRight w:val="0"/>
                      <w:marTop w:val="0"/>
                      <w:marBottom w:val="0"/>
                      <w:divBdr>
                        <w:top w:val="none" w:sz="0" w:space="0" w:color="auto"/>
                        <w:left w:val="none" w:sz="0" w:space="0" w:color="auto"/>
                        <w:bottom w:val="none" w:sz="0" w:space="0" w:color="auto"/>
                        <w:right w:val="none" w:sz="0" w:space="0" w:color="auto"/>
                      </w:divBdr>
                      <w:divsChild>
                        <w:div w:id="75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7541">
                  <w:marLeft w:val="0"/>
                  <w:marRight w:val="4200"/>
                  <w:marTop w:val="300"/>
                  <w:marBottom w:val="0"/>
                  <w:divBdr>
                    <w:top w:val="none" w:sz="0" w:space="0" w:color="auto"/>
                    <w:left w:val="none" w:sz="0" w:space="0" w:color="auto"/>
                    <w:bottom w:val="none" w:sz="0" w:space="0" w:color="auto"/>
                    <w:right w:val="none" w:sz="0" w:space="0" w:color="auto"/>
                  </w:divBdr>
                  <w:divsChild>
                    <w:div w:id="18868420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09272">
      <w:bodyDiv w:val="1"/>
      <w:marLeft w:val="0"/>
      <w:marRight w:val="0"/>
      <w:marTop w:val="0"/>
      <w:marBottom w:val="0"/>
      <w:divBdr>
        <w:top w:val="none" w:sz="0" w:space="0" w:color="auto"/>
        <w:left w:val="none" w:sz="0" w:space="0" w:color="auto"/>
        <w:bottom w:val="none" w:sz="0" w:space="0" w:color="auto"/>
        <w:right w:val="none" w:sz="0" w:space="0" w:color="auto"/>
      </w:divBdr>
      <w:divsChild>
        <w:div w:id="1185093372">
          <w:marLeft w:val="0"/>
          <w:marRight w:val="0"/>
          <w:marTop w:val="0"/>
          <w:marBottom w:val="0"/>
          <w:divBdr>
            <w:top w:val="none" w:sz="0" w:space="0" w:color="auto"/>
            <w:left w:val="none" w:sz="0" w:space="0" w:color="auto"/>
            <w:bottom w:val="none" w:sz="0" w:space="0" w:color="auto"/>
            <w:right w:val="none" w:sz="0" w:space="0" w:color="auto"/>
          </w:divBdr>
          <w:divsChild>
            <w:div w:id="1445463549">
              <w:marLeft w:val="0"/>
              <w:marRight w:val="0"/>
              <w:marTop w:val="0"/>
              <w:marBottom w:val="0"/>
              <w:divBdr>
                <w:top w:val="none" w:sz="0" w:space="0" w:color="auto"/>
                <w:left w:val="none" w:sz="0" w:space="0" w:color="auto"/>
                <w:bottom w:val="none" w:sz="0" w:space="0" w:color="auto"/>
                <w:right w:val="none" w:sz="0" w:space="0" w:color="auto"/>
              </w:divBdr>
              <w:divsChild>
                <w:div w:id="893197830">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1377043868">
          <w:marLeft w:val="0"/>
          <w:marRight w:val="0"/>
          <w:marTop w:val="0"/>
          <w:marBottom w:val="0"/>
          <w:divBdr>
            <w:top w:val="none" w:sz="0" w:space="0" w:color="auto"/>
            <w:left w:val="none" w:sz="0" w:space="0" w:color="auto"/>
            <w:bottom w:val="none" w:sz="0" w:space="0" w:color="auto"/>
            <w:right w:val="none" w:sz="0" w:space="0" w:color="auto"/>
          </w:divBdr>
          <w:divsChild>
            <w:div w:id="2016371304">
              <w:marLeft w:val="0"/>
              <w:marRight w:val="0"/>
              <w:marTop w:val="0"/>
              <w:marBottom w:val="0"/>
              <w:divBdr>
                <w:top w:val="none" w:sz="0" w:space="0" w:color="auto"/>
                <w:left w:val="none" w:sz="0" w:space="0" w:color="auto"/>
                <w:bottom w:val="none" w:sz="0" w:space="0" w:color="auto"/>
                <w:right w:val="none" w:sz="0" w:space="0" w:color="auto"/>
              </w:divBdr>
              <w:divsChild>
                <w:div w:id="67920792">
                  <w:marLeft w:val="0"/>
                  <w:marRight w:val="0"/>
                  <w:marTop w:val="0"/>
                  <w:marBottom w:val="0"/>
                  <w:divBdr>
                    <w:top w:val="none" w:sz="0" w:space="0" w:color="auto"/>
                    <w:left w:val="none" w:sz="0" w:space="0" w:color="auto"/>
                    <w:bottom w:val="none" w:sz="0" w:space="0" w:color="auto"/>
                    <w:right w:val="none" w:sz="0" w:space="0" w:color="auto"/>
                  </w:divBdr>
                  <w:divsChild>
                    <w:div w:id="591281400">
                      <w:marLeft w:val="0"/>
                      <w:marRight w:val="0"/>
                      <w:marTop w:val="0"/>
                      <w:marBottom w:val="450"/>
                      <w:divBdr>
                        <w:top w:val="none" w:sz="0" w:space="0" w:color="auto"/>
                        <w:left w:val="none" w:sz="0" w:space="0" w:color="auto"/>
                        <w:bottom w:val="none" w:sz="0" w:space="0" w:color="auto"/>
                        <w:right w:val="none" w:sz="0" w:space="0" w:color="auto"/>
                      </w:divBdr>
                      <w:divsChild>
                        <w:div w:id="1379668097">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584270889">
                      <w:marLeft w:val="0"/>
                      <w:marRight w:val="0"/>
                      <w:marTop w:val="0"/>
                      <w:marBottom w:val="450"/>
                      <w:divBdr>
                        <w:top w:val="none" w:sz="0" w:space="0" w:color="auto"/>
                        <w:left w:val="none" w:sz="0" w:space="0" w:color="auto"/>
                        <w:bottom w:val="none" w:sz="0" w:space="0" w:color="auto"/>
                        <w:right w:val="none" w:sz="0" w:space="0" w:color="auto"/>
                      </w:divBdr>
                    </w:div>
                    <w:div w:id="40057169">
                      <w:marLeft w:val="0"/>
                      <w:marRight w:val="0"/>
                      <w:marTop w:val="0"/>
                      <w:marBottom w:val="0"/>
                      <w:divBdr>
                        <w:top w:val="none" w:sz="0" w:space="0" w:color="auto"/>
                        <w:left w:val="none" w:sz="0" w:space="0" w:color="auto"/>
                        <w:bottom w:val="none" w:sz="0" w:space="0" w:color="auto"/>
                        <w:right w:val="none" w:sz="0" w:space="0" w:color="auto"/>
                      </w:divBdr>
                      <w:divsChild>
                        <w:div w:id="18344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3995">
                  <w:marLeft w:val="0"/>
                  <w:marRight w:val="4200"/>
                  <w:marTop w:val="300"/>
                  <w:marBottom w:val="0"/>
                  <w:divBdr>
                    <w:top w:val="none" w:sz="0" w:space="0" w:color="auto"/>
                    <w:left w:val="none" w:sz="0" w:space="0" w:color="auto"/>
                    <w:bottom w:val="none" w:sz="0" w:space="0" w:color="auto"/>
                    <w:right w:val="none" w:sz="0" w:space="0" w:color="auto"/>
                  </w:divBdr>
                  <w:divsChild>
                    <w:div w:id="920718696">
                      <w:marLeft w:val="-450"/>
                      <w:marRight w:val="-450"/>
                      <w:marTop w:val="0"/>
                      <w:marBottom w:val="0"/>
                      <w:divBdr>
                        <w:top w:val="none" w:sz="0" w:space="0" w:color="auto"/>
                        <w:left w:val="none" w:sz="0" w:space="0" w:color="auto"/>
                        <w:bottom w:val="none" w:sz="0" w:space="0" w:color="auto"/>
                        <w:right w:val="none" w:sz="0" w:space="0" w:color="auto"/>
                      </w:divBdr>
                      <w:divsChild>
                        <w:div w:id="1342009475">
                          <w:marLeft w:val="0"/>
                          <w:marRight w:val="0"/>
                          <w:marTop w:val="0"/>
                          <w:marBottom w:val="240"/>
                          <w:divBdr>
                            <w:top w:val="none" w:sz="0" w:space="0" w:color="auto"/>
                            <w:left w:val="none" w:sz="0" w:space="0" w:color="auto"/>
                            <w:bottom w:val="none" w:sz="0" w:space="0" w:color="auto"/>
                            <w:right w:val="none" w:sz="0" w:space="0" w:color="auto"/>
                          </w:divBdr>
                        </w:div>
                        <w:div w:id="1811942666">
                          <w:marLeft w:val="0"/>
                          <w:marRight w:val="0"/>
                          <w:marTop w:val="0"/>
                          <w:marBottom w:val="240"/>
                          <w:divBdr>
                            <w:top w:val="none" w:sz="0" w:space="0" w:color="auto"/>
                            <w:left w:val="none" w:sz="0" w:space="0" w:color="auto"/>
                            <w:bottom w:val="none" w:sz="0" w:space="0" w:color="auto"/>
                            <w:right w:val="none" w:sz="0" w:space="0" w:color="auto"/>
                          </w:divBdr>
                        </w:div>
                        <w:div w:id="1322006275">
                          <w:marLeft w:val="0"/>
                          <w:marRight w:val="0"/>
                          <w:marTop w:val="0"/>
                          <w:marBottom w:val="240"/>
                          <w:divBdr>
                            <w:top w:val="none" w:sz="0" w:space="0" w:color="auto"/>
                            <w:left w:val="none" w:sz="0" w:space="0" w:color="auto"/>
                            <w:bottom w:val="none" w:sz="0" w:space="0" w:color="auto"/>
                            <w:right w:val="none" w:sz="0" w:space="0" w:color="auto"/>
                          </w:divBdr>
                        </w:div>
                        <w:div w:id="19791419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28841233">
      <w:bodyDiv w:val="1"/>
      <w:marLeft w:val="0"/>
      <w:marRight w:val="0"/>
      <w:marTop w:val="0"/>
      <w:marBottom w:val="0"/>
      <w:divBdr>
        <w:top w:val="none" w:sz="0" w:space="0" w:color="auto"/>
        <w:left w:val="none" w:sz="0" w:space="0" w:color="auto"/>
        <w:bottom w:val="none" w:sz="0" w:space="0" w:color="auto"/>
        <w:right w:val="none" w:sz="0" w:space="0" w:color="auto"/>
      </w:divBdr>
      <w:divsChild>
        <w:div w:id="2086141984">
          <w:marLeft w:val="0"/>
          <w:marRight w:val="0"/>
          <w:marTop w:val="0"/>
          <w:marBottom w:val="0"/>
          <w:divBdr>
            <w:top w:val="none" w:sz="0" w:space="0" w:color="auto"/>
            <w:left w:val="none" w:sz="0" w:space="0" w:color="auto"/>
            <w:bottom w:val="none" w:sz="0" w:space="0" w:color="auto"/>
            <w:right w:val="none" w:sz="0" w:space="0" w:color="auto"/>
          </w:divBdr>
          <w:divsChild>
            <w:div w:id="1815023163">
              <w:marLeft w:val="0"/>
              <w:marRight w:val="0"/>
              <w:marTop w:val="0"/>
              <w:marBottom w:val="0"/>
              <w:divBdr>
                <w:top w:val="none" w:sz="0" w:space="0" w:color="auto"/>
                <w:left w:val="none" w:sz="0" w:space="0" w:color="auto"/>
                <w:bottom w:val="none" w:sz="0" w:space="0" w:color="auto"/>
                <w:right w:val="none" w:sz="0" w:space="0" w:color="auto"/>
              </w:divBdr>
              <w:divsChild>
                <w:div w:id="1222907168">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1236665444">
          <w:marLeft w:val="0"/>
          <w:marRight w:val="0"/>
          <w:marTop w:val="0"/>
          <w:marBottom w:val="0"/>
          <w:divBdr>
            <w:top w:val="none" w:sz="0" w:space="0" w:color="auto"/>
            <w:left w:val="none" w:sz="0" w:space="0" w:color="auto"/>
            <w:bottom w:val="none" w:sz="0" w:space="0" w:color="auto"/>
            <w:right w:val="none" w:sz="0" w:space="0" w:color="auto"/>
          </w:divBdr>
          <w:divsChild>
            <w:div w:id="1870530556">
              <w:marLeft w:val="0"/>
              <w:marRight w:val="0"/>
              <w:marTop w:val="0"/>
              <w:marBottom w:val="0"/>
              <w:divBdr>
                <w:top w:val="none" w:sz="0" w:space="0" w:color="auto"/>
                <w:left w:val="none" w:sz="0" w:space="0" w:color="auto"/>
                <w:bottom w:val="none" w:sz="0" w:space="0" w:color="auto"/>
                <w:right w:val="none" w:sz="0" w:space="0" w:color="auto"/>
              </w:divBdr>
              <w:divsChild>
                <w:div w:id="506675252">
                  <w:marLeft w:val="0"/>
                  <w:marRight w:val="0"/>
                  <w:marTop w:val="0"/>
                  <w:marBottom w:val="0"/>
                  <w:divBdr>
                    <w:top w:val="none" w:sz="0" w:space="0" w:color="auto"/>
                    <w:left w:val="none" w:sz="0" w:space="0" w:color="auto"/>
                    <w:bottom w:val="none" w:sz="0" w:space="0" w:color="auto"/>
                    <w:right w:val="none" w:sz="0" w:space="0" w:color="auto"/>
                  </w:divBdr>
                  <w:divsChild>
                    <w:div w:id="759639108">
                      <w:marLeft w:val="0"/>
                      <w:marRight w:val="0"/>
                      <w:marTop w:val="0"/>
                      <w:marBottom w:val="450"/>
                      <w:divBdr>
                        <w:top w:val="none" w:sz="0" w:space="0" w:color="auto"/>
                        <w:left w:val="none" w:sz="0" w:space="0" w:color="auto"/>
                        <w:bottom w:val="none" w:sz="0" w:space="0" w:color="auto"/>
                        <w:right w:val="none" w:sz="0" w:space="0" w:color="auto"/>
                      </w:divBdr>
                      <w:divsChild>
                        <w:div w:id="1570841220">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995453478">
                      <w:marLeft w:val="0"/>
                      <w:marRight w:val="0"/>
                      <w:marTop w:val="0"/>
                      <w:marBottom w:val="450"/>
                      <w:divBdr>
                        <w:top w:val="none" w:sz="0" w:space="0" w:color="auto"/>
                        <w:left w:val="none" w:sz="0" w:space="0" w:color="auto"/>
                        <w:bottom w:val="none" w:sz="0" w:space="0" w:color="auto"/>
                        <w:right w:val="none" w:sz="0" w:space="0" w:color="auto"/>
                      </w:divBdr>
                    </w:div>
                    <w:div w:id="767888149">
                      <w:marLeft w:val="0"/>
                      <w:marRight w:val="0"/>
                      <w:marTop w:val="0"/>
                      <w:marBottom w:val="0"/>
                      <w:divBdr>
                        <w:top w:val="none" w:sz="0" w:space="0" w:color="auto"/>
                        <w:left w:val="none" w:sz="0" w:space="0" w:color="auto"/>
                        <w:bottom w:val="none" w:sz="0" w:space="0" w:color="auto"/>
                        <w:right w:val="none" w:sz="0" w:space="0" w:color="auto"/>
                      </w:divBdr>
                      <w:divsChild>
                        <w:div w:id="16887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7421">
                  <w:marLeft w:val="0"/>
                  <w:marRight w:val="4200"/>
                  <w:marTop w:val="300"/>
                  <w:marBottom w:val="0"/>
                  <w:divBdr>
                    <w:top w:val="none" w:sz="0" w:space="0" w:color="auto"/>
                    <w:left w:val="none" w:sz="0" w:space="0" w:color="auto"/>
                    <w:bottom w:val="none" w:sz="0" w:space="0" w:color="auto"/>
                    <w:right w:val="none" w:sz="0" w:space="0" w:color="auto"/>
                  </w:divBdr>
                  <w:divsChild>
                    <w:div w:id="190036540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01703">
      <w:bodyDiv w:val="1"/>
      <w:marLeft w:val="0"/>
      <w:marRight w:val="0"/>
      <w:marTop w:val="0"/>
      <w:marBottom w:val="0"/>
      <w:divBdr>
        <w:top w:val="none" w:sz="0" w:space="0" w:color="auto"/>
        <w:left w:val="none" w:sz="0" w:space="0" w:color="auto"/>
        <w:bottom w:val="none" w:sz="0" w:space="0" w:color="auto"/>
        <w:right w:val="none" w:sz="0" w:space="0" w:color="auto"/>
      </w:divBdr>
      <w:divsChild>
        <w:div w:id="1059283290">
          <w:marLeft w:val="0"/>
          <w:marRight w:val="0"/>
          <w:marTop w:val="0"/>
          <w:marBottom w:val="0"/>
          <w:divBdr>
            <w:top w:val="none" w:sz="0" w:space="0" w:color="auto"/>
            <w:left w:val="none" w:sz="0" w:space="0" w:color="auto"/>
            <w:bottom w:val="none" w:sz="0" w:space="0" w:color="auto"/>
            <w:right w:val="none" w:sz="0" w:space="0" w:color="auto"/>
          </w:divBdr>
          <w:divsChild>
            <w:div w:id="1935166501">
              <w:marLeft w:val="0"/>
              <w:marRight w:val="0"/>
              <w:marTop w:val="0"/>
              <w:marBottom w:val="0"/>
              <w:divBdr>
                <w:top w:val="none" w:sz="0" w:space="0" w:color="auto"/>
                <w:left w:val="none" w:sz="0" w:space="0" w:color="auto"/>
                <w:bottom w:val="none" w:sz="0" w:space="0" w:color="auto"/>
                <w:right w:val="none" w:sz="0" w:space="0" w:color="auto"/>
              </w:divBdr>
              <w:divsChild>
                <w:div w:id="574978096">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985400577">
          <w:marLeft w:val="0"/>
          <w:marRight w:val="0"/>
          <w:marTop w:val="0"/>
          <w:marBottom w:val="0"/>
          <w:divBdr>
            <w:top w:val="none" w:sz="0" w:space="0" w:color="auto"/>
            <w:left w:val="none" w:sz="0" w:space="0" w:color="auto"/>
            <w:bottom w:val="none" w:sz="0" w:space="0" w:color="auto"/>
            <w:right w:val="none" w:sz="0" w:space="0" w:color="auto"/>
          </w:divBdr>
          <w:divsChild>
            <w:div w:id="778183177">
              <w:marLeft w:val="0"/>
              <w:marRight w:val="0"/>
              <w:marTop w:val="0"/>
              <w:marBottom w:val="0"/>
              <w:divBdr>
                <w:top w:val="none" w:sz="0" w:space="0" w:color="auto"/>
                <w:left w:val="none" w:sz="0" w:space="0" w:color="auto"/>
                <w:bottom w:val="none" w:sz="0" w:space="0" w:color="auto"/>
                <w:right w:val="none" w:sz="0" w:space="0" w:color="auto"/>
              </w:divBdr>
              <w:divsChild>
                <w:div w:id="1439912554">
                  <w:marLeft w:val="0"/>
                  <w:marRight w:val="0"/>
                  <w:marTop w:val="0"/>
                  <w:marBottom w:val="0"/>
                  <w:divBdr>
                    <w:top w:val="none" w:sz="0" w:space="0" w:color="auto"/>
                    <w:left w:val="none" w:sz="0" w:space="0" w:color="auto"/>
                    <w:bottom w:val="none" w:sz="0" w:space="0" w:color="auto"/>
                    <w:right w:val="none" w:sz="0" w:space="0" w:color="auto"/>
                  </w:divBdr>
                  <w:divsChild>
                    <w:div w:id="2094810277">
                      <w:marLeft w:val="0"/>
                      <w:marRight w:val="0"/>
                      <w:marTop w:val="0"/>
                      <w:marBottom w:val="450"/>
                      <w:divBdr>
                        <w:top w:val="none" w:sz="0" w:space="0" w:color="auto"/>
                        <w:left w:val="none" w:sz="0" w:space="0" w:color="auto"/>
                        <w:bottom w:val="none" w:sz="0" w:space="0" w:color="auto"/>
                        <w:right w:val="none" w:sz="0" w:space="0" w:color="auto"/>
                      </w:divBdr>
                      <w:divsChild>
                        <w:div w:id="1042746712">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258567851">
                      <w:marLeft w:val="0"/>
                      <w:marRight w:val="0"/>
                      <w:marTop w:val="0"/>
                      <w:marBottom w:val="450"/>
                      <w:divBdr>
                        <w:top w:val="none" w:sz="0" w:space="0" w:color="auto"/>
                        <w:left w:val="none" w:sz="0" w:space="0" w:color="auto"/>
                        <w:bottom w:val="none" w:sz="0" w:space="0" w:color="auto"/>
                        <w:right w:val="none" w:sz="0" w:space="0" w:color="auto"/>
                      </w:divBdr>
                    </w:div>
                    <w:div w:id="1448623187">
                      <w:marLeft w:val="0"/>
                      <w:marRight w:val="0"/>
                      <w:marTop w:val="0"/>
                      <w:marBottom w:val="0"/>
                      <w:divBdr>
                        <w:top w:val="none" w:sz="0" w:space="0" w:color="auto"/>
                        <w:left w:val="none" w:sz="0" w:space="0" w:color="auto"/>
                        <w:bottom w:val="none" w:sz="0" w:space="0" w:color="auto"/>
                        <w:right w:val="none" w:sz="0" w:space="0" w:color="auto"/>
                      </w:divBdr>
                      <w:divsChild>
                        <w:div w:id="9289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825">
                  <w:marLeft w:val="0"/>
                  <w:marRight w:val="4200"/>
                  <w:marTop w:val="300"/>
                  <w:marBottom w:val="0"/>
                  <w:divBdr>
                    <w:top w:val="none" w:sz="0" w:space="0" w:color="auto"/>
                    <w:left w:val="none" w:sz="0" w:space="0" w:color="auto"/>
                    <w:bottom w:val="none" w:sz="0" w:space="0" w:color="auto"/>
                    <w:right w:val="none" w:sz="0" w:space="0" w:color="auto"/>
                  </w:divBdr>
                  <w:divsChild>
                    <w:div w:id="120548542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phpmyadmin/phpmyadmin/commit/fb30c148f22f3e1534cb216a5994660b09c7079" TargetMode="External"/><Relationship Id="rId39" Type="http://schemas.openxmlformats.org/officeDocument/2006/relationships/control" Target="activeX/activeX2.xml"/><Relationship Id="rId21" Type="http://schemas.openxmlformats.org/officeDocument/2006/relationships/hyperlink" Target="https://www.djangoproject.com/" TargetMode="External"/><Relationship Id="rId34" Type="http://schemas.openxmlformats.org/officeDocument/2006/relationships/hyperlink" Target="http://text-processing.com/docs/sentiment.html" TargetMode="External"/><Relationship Id="rId42" Type="http://schemas.openxmlformats.org/officeDocument/2006/relationships/fontTable" Target="fontTable.xml"/><Relationship Id="rId7" Type="http://schemas.openxmlformats.org/officeDocument/2006/relationships/hyperlink" Target="http://sentiment.vivekn.com/api/tex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entiment-analysis.ml/" TargetMode="External"/><Relationship Id="rId29" Type="http://schemas.openxmlformats.org/officeDocument/2006/relationships/hyperlink" Target="http://sentiment.vivekn.com/api/text/" TargetMode="External"/><Relationship Id="rId41" Type="http://schemas.openxmlformats.org/officeDocument/2006/relationships/hyperlink" Target="https://cloud.google.com/translate/v2/using_res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ext-processing.com/docs/sentiment.html" TargetMode="External"/><Relationship Id="rId24" Type="http://schemas.openxmlformats.org/officeDocument/2006/relationships/hyperlink" Target="http://www.django-rest-framework.org/" TargetMode="External"/><Relationship Id="rId32" Type="http://schemas.openxmlformats.org/officeDocument/2006/relationships/hyperlink" Target="http://text-processing.com/docs/sentiment.html" TargetMode="External"/><Relationship Id="rId37" Type="http://schemas.openxmlformats.org/officeDocument/2006/relationships/control" Target="activeX/activeX1.xml"/><Relationship Id="rId40" Type="http://schemas.openxmlformats.org/officeDocument/2006/relationships/hyperlink" Target="https://cloud.google.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docs.python-requests.org/en/master/" TargetMode="External"/><Relationship Id="rId28" Type="http://schemas.openxmlformats.org/officeDocument/2006/relationships/hyperlink" Target="http://text-processing.com/docs/sentiment.html" TargetMode="External"/><Relationship Id="rId36" Type="http://schemas.openxmlformats.org/officeDocument/2006/relationships/image" Target="media/image9.wmf"/><Relationship Id="rId10" Type="http://schemas.openxmlformats.org/officeDocument/2006/relationships/hyperlink" Target="http://text-processing.com/docs/sentiment.html" TargetMode="External"/><Relationship Id="rId19" Type="http://schemas.openxmlformats.org/officeDocument/2006/relationships/image" Target="media/image8.png"/><Relationship Id="rId31" Type="http://schemas.openxmlformats.org/officeDocument/2006/relationships/hyperlink" Target="http://text-processing.com/docs/sentiment.html" TargetMode="External"/><Relationship Id="rId4" Type="http://schemas.openxmlformats.org/officeDocument/2006/relationships/settings" Target="settings.xml"/><Relationship Id="rId9" Type="http://schemas.openxmlformats.org/officeDocument/2006/relationships/hyperlink" Target="http://sentiment.vivekn.com/api/text/" TargetMode="External"/><Relationship Id="rId14" Type="http://schemas.openxmlformats.org/officeDocument/2006/relationships/image" Target="media/image3.png"/><Relationship Id="rId22" Type="http://schemas.openxmlformats.org/officeDocument/2006/relationships/hyperlink" Target="https://github.com/bradjasper/django-jsonfield" TargetMode="External"/><Relationship Id="rId27" Type="http://schemas.openxmlformats.org/officeDocument/2006/relationships/hyperlink" Target="http://sentiment.vivekn.com/api/text/" TargetMode="External"/><Relationship Id="rId30" Type="http://schemas.openxmlformats.org/officeDocument/2006/relationships/hyperlink" Target="http://text-processing.com/docs/sentiment.html" TargetMode="External"/><Relationship Id="rId35" Type="http://schemas.openxmlformats.org/officeDocument/2006/relationships/hyperlink" Target="https://indico.io/docs" TargetMode="External"/><Relationship Id="rId43" Type="http://schemas.openxmlformats.org/officeDocument/2006/relationships/theme" Target="theme/theme1.xml"/><Relationship Id="rId8" Type="http://schemas.openxmlformats.org/officeDocument/2006/relationships/hyperlink" Target="http://text-processing.com/docs/sentiment.html" TargetMode="External"/><Relationship Id="rId3" Type="http://schemas.microsoft.com/office/2007/relationships/stylesWithEffects" Target="stylesWithEffects.xml"/><Relationship Id="rId12" Type="http://schemas.openxmlformats.org/officeDocument/2006/relationships/hyperlink" Target="http://text-processing.com/docs/sentiment.html" TargetMode="External"/><Relationship Id="rId17" Type="http://schemas.openxmlformats.org/officeDocument/2006/relationships/image" Target="media/image6.png"/><Relationship Id="rId25" Type="http://schemas.openxmlformats.org/officeDocument/2006/relationships/hyperlink" Target="https://mathiasbynens.be/notes/mysql-utf8mb4" TargetMode="External"/><Relationship Id="rId33" Type="http://schemas.openxmlformats.org/officeDocument/2006/relationships/hyperlink" Target="http://sentiment.vivekn.com/docs/api/" TargetMode="External"/><Relationship Id="rId38" Type="http://schemas.openxmlformats.org/officeDocument/2006/relationships/image" Target="media/image10.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15</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dc:creator>
  <cp:lastModifiedBy>Milica</cp:lastModifiedBy>
  <cp:revision>4</cp:revision>
  <dcterms:created xsi:type="dcterms:W3CDTF">2016-08-27T18:38:00Z</dcterms:created>
  <dcterms:modified xsi:type="dcterms:W3CDTF">2016-08-30T20:06:00Z</dcterms:modified>
</cp:coreProperties>
</file>